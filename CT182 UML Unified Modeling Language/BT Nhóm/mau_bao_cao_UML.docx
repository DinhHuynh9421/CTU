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2" w:val="single"/>
          <w:left w:color="000000" w:space="4" w:sz="12" w:val="single"/>
          <w:bottom w:color="000000" w:space="0" w:sz="12" w:val="single"/>
          <w:right w:color="000000" w:space="3" w:sz="12" w:val="single"/>
        </w:pBd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CẦN THƠ</w:t>
      </w:r>
    </w:p>
    <w:p w:rsidR="00000000" w:rsidDel="00000000" w:rsidP="00000000" w:rsidRDefault="00000000" w:rsidRPr="00000000" w14:paraId="00000003">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 &amp; TRUYỀN THÔNG</w:t>
      </w:r>
      <w:r w:rsidDel="00000000" w:rsidR="00000000" w:rsidRPr="00000000">
        <w:rPr>
          <w:rtl w:val="0"/>
        </w:rPr>
      </w:r>
    </w:p>
    <w:p w:rsidR="00000000" w:rsidDel="00000000" w:rsidP="00000000" w:rsidRDefault="00000000" w:rsidRPr="00000000" w14:paraId="00000004">
      <w:pPr>
        <w:pBdr>
          <w:top w:color="000000" w:space="1" w:sz="12" w:val="single"/>
          <w:left w:color="000000" w:space="4" w:sz="12" w:val="single"/>
          <w:bottom w:color="000000" w:space="0" w:sz="12" w:val="single"/>
          <w:right w:color="000000" w:space="3" w:sz="12" w:val="single"/>
        </w:pBdr>
        <w:spacing w:after="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Bdr>
          <w:top w:color="000000" w:space="1" w:sz="12" w:val="single"/>
          <w:left w:color="000000" w:space="4" w:sz="12" w:val="single"/>
          <w:bottom w:color="000000" w:space="0" w:sz="12" w:val="single"/>
          <w:right w:color="000000" w:space="3" w:sz="12" w:val="single"/>
        </w:pBdr>
        <w:spacing w:after="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81100" cy="1057275"/>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811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000000" w:space="1" w:sz="12" w:val="single"/>
          <w:left w:color="000000" w:space="4" w:sz="12" w:val="single"/>
          <w:bottom w:color="000000" w:space="0" w:sz="12" w:val="single"/>
          <w:right w:color="000000" w:space="3" w:sz="12" w:val="single"/>
        </w:pBd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top w:color="000000" w:space="1" w:sz="12" w:val="single"/>
          <w:left w:color="000000" w:space="4" w:sz="12" w:val="single"/>
          <w:bottom w:color="000000" w:space="0" w:sz="12" w:val="single"/>
          <w:right w:color="000000" w:space="3" w:sz="12" w:val="single"/>
        </w:pBd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BÀI BÁO CÁO  </w:t>
      </w:r>
    </w:p>
    <w:p w:rsidR="00000000" w:rsidDel="00000000" w:rsidP="00000000" w:rsidRDefault="00000000" w:rsidRPr="00000000" w14:paraId="00000009">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NGÔN NGỮ MÔ HÌNH HOÁ  </w:t>
      </w:r>
    </w:p>
    <w:p w:rsidR="00000000" w:rsidDel="00000000" w:rsidP="00000000" w:rsidRDefault="00000000" w:rsidRPr="00000000" w14:paraId="0000000A">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TÀI:</w:t>
      </w:r>
    </w:p>
    <w:p w:rsidR="00000000" w:rsidDel="00000000" w:rsidP="00000000" w:rsidRDefault="00000000" w:rsidRPr="00000000" w14:paraId="0000000D">
      <w:pPr>
        <w:pBdr>
          <w:top w:color="000000" w:space="1" w:sz="12" w:val="single"/>
          <w:left w:color="000000" w:space="4" w:sz="12" w:val="single"/>
          <w:bottom w:color="000000" w:space="0" w:sz="12" w:val="single"/>
          <w:right w:color="000000" w:space="3" w:sz="12" w:val="single"/>
        </w:pBdr>
        <w:spacing w:after="0" w:befor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Xây dựng hệ website quản lý đặt tiệc của một nhà hàng</w:t>
      </w:r>
    </w:p>
    <w:p w:rsidR="00000000" w:rsidDel="00000000" w:rsidP="00000000" w:rsidRDefault="00000000" w:rsidRPr="00000000" w14:paraId="0000000E">
      <w:pPr>
        <w:pBdr>
          <w:top w:color="000000" w:space="1" w:sz="12" w:val="single"/>
          <w:left w:color="000000" w:space="4" w:sz="12" w:val="single"/>
          <w:bottom w:color="000000" w:space="0" w:sz="12" w:val="single"/>
          <w:right w:color="000000" w:space="3" w:sz="12" w:val="single"/>
        </w:pBdr>
        <w:spacing w:after="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000000" w:space="1" w:sz="12" w:val="single"/>
          <w:left w:color="000000" w:space="4" w:sz="12" w:val="single"/>
          <w:bottom w:color="000000" w:space="0" w:sz="12" w:val="single"/>
          <w:right w:color="000000" w:space="3" w:sz="12" w:val="single"/>
        </w:pBdr>
        <w:spacing w:after="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pBdr>
          <w:top w:color="000000" w:space="1" w:sz="12" w:val="single"/>
          <w:left w:color="000000" w:space="4" w:sz="12" w:val="single"/>
          <w:bottom w:color="000000" w:space="0" w:sz="12" w:val="single"/>
          <w:right w:color="000000" w:space="3" w:sz="12" w:val="single"/>
        </w:pBdr>
        <w:spacing w:after="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anchor allowOverlap="1" behindDoc="0" distB="0" distT="0" distL="114300" distR="114300" hidden="0" layoutInCell="1" locked="0" relativeHeight="0" simplePos="0">
                <wp:simplePos x="0" y="0"/>
                <wp:positionH relativeFrom="page">
                  <wp:posOffset>1076325</wp:posOffset>
                </wp:positionH>
                <wp:positionV relativeFrom="page">
                  <wp:posOffset>6100262</wp:posOffset>
                </wp:positionV>
                <wp:extent cx="2438400" cy="1891862"/>
                <wp:effectExtent b="0" l="0" r="0" t="0"/>
                <wp:wrapNone/>
                <wp:docPr id="7" name=""/>
                <a:graphic>
                  <a:graphicData uri="http://schemas.microsoft.com/office/word/2010/wordprocessingShape">
                    <wps:wsp>
                      <wps:cNvSpPr/>
                      <wps:cNvPr id="3" name="Shape 3"/>
                      <wps:spPr>
                        <a:xfrm>
                          <a:off x="4136325" y="3252625"/>
                          <a:ext cx="2743500" cy="2108700"/>
                        </a:xfrm>
                        <a:prstGeom prst="rect">
                          <a:avLst/>
                        </a:prstGeom>
                        <a:noFill/>
                        <a:ln>
                          <a:noFill/>
                        </a:ln>
                      </wps:spPr>
                      <wps:txbx>
                        <w:txbxContent>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Sinh viên thực hiện:</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Khưu Bảo Long B2110086</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Quách Vĩnh Thành Trung B2111870</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Trương Minh Huy B2007186</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Như Ngọc B2017210</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Hoàng Phục B2005769</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Huỳnh Quốc Vinh B2110009</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1076325</wp:posOffset>
                </wp:positionH>
                <wp:positionV relativeFrom="page">
                  <wp:posOffset>6100262</wp:posOffset>
                </wp:positionV>
                <wp:extent cx="2438400" cy="1891862"/>
                <wp:effectExtent b="0" l="0" r="0" t="0"/>
                <wp:wrapNone/>
                <wp:docPr id="7"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438400" cy="1891862"/>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3790950</wp:posOffset>
                </wp:positionH>
                <wp:positionV relativeFrom="paragraph">
                  <wp:posOffset>190500</wp:posOffset>
                </wp:positionV>
                <wp:extent cx="2438400" cy="1073785"/>
                <wp:effectExtent b="0" l="0" r="0" t="0"/>
                <wp:wrapNone/>
                <wp:docPr id="6" name=""/>
                <a:graphic>
                  <a:graphicData uri="http://schemas.microsoft.com/office/word/2010/wordprocessingShape">
                    <wps:wsp>
                      <wps:cNvSpPr/>
                      <wps:cNvPr id="3" name="Shape 3"/>
                      <wps:spPr>
                        <a:xfrm>
                          <a:off x="4136325" y="3252633"/>
                          <a:ext cx="2419350" cy="105473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Giáo viên hướng dẫn:</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ThS. BÙI ĐĂNG HÀ PHƯƠNG</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3790950</wp:posOffset>
                </wp:positionH>
                <wp:positionV relativeFrom="paragraph">
                  <wp:posOffset>190500</wp:posOffset>
                </wp:positionV>
                <wp:extent cx="2438400" cy="1073785"/>
                <wp:effectExtent b="0" l="0" r="0" t="0"/>
                <wp:wrapNone/>
                <wp:docPr id="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38400" cy="1073785"/>
                        </a:xfrm>
                        <a:prstGeom prst="rect"/>
                        <a:ln/>
                      </pic:spPr>
                    </pic:pic>
                  </a:graphicData>
                </a:graphic>
              </wp:anchor>
            </w:drawing>
          </mc:Fallback>
        </mc:AlternateContent>
      </w:r>
    </w:p>
    <w:p w:rsidR="00000000" w:rsidDel="00000000" w:rsidP="00000000" w:rsidRDefault="00000000" w:rsidRPr="00000000" w14:paraId="00000011">
      <w:pPr>
        <w:pBdr>
          <w:top w:color="000000" w:space="1" w:sz="12" w:val="single"/>
          <w:left w:color="000000" w:space="4" w:sz="12" w:val="single"/>
          <w:bottom w:color="000000" w:space="0" w:sz="12" w:val="single"/>
          <w:right w:color="000000" w:space="3" w:sz="12" w:val="single"/>
        </w:pBdr>
        <w:tabs>
          <w:tab w:val="left" w:leader="none" w:pos="2790"/>
          <w:tab w:val="left" w:leader="none" w:pos="6570"/>
          <w:tab w:val="left" w:leader="none" w:pos="693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Bdr>
          <w:top w:color="000000" w:space="1" w:sz="12" w:val="single"/>
          <w:left w:color="000000" w:space="4" w:sz="12" w:val="single"/>
          <w:bottom w:color="000000" w:space="0" w:sz="12" w:val="single"/>
          <w:right w:color="000000" w:space="3" w:sz="12"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s>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r>
    </w:p>
    <w:p w:rsidR="00000000" w:rsidDel="00000000" w:rsidP="00000000" w:rsidRDefault="00000000" w:rsidRPr="00000000" w14:paraId="00000013">
      <w:pPr>
        <w:pBdr>
          <w:top w:color="000000" w:space="1" w:sz="12" w:val="single"/>
          <w:left w:color="000000" w:space="4" w:sz="12" w:val="single"/>
          <w:bottom w:color="000000" w:space="0" w:sz="12" w:val="single"/>
          <w:right w:color="000000" w:space="3" w:sz="12" w:val="single"/>
        </w:pBdr>
        <w:tabs>
          <w:tab w:val="left" w:leader="none" w:pos="2790"/>
          <w:tab w:val="left" w:leader="none" w:pos="6570"/>
          <w:tab w:val="left" w:leader="none" w:pos="693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color="000000" w:space="1" w:sz="12" w:val="single"/>
          <w:left w:color="000000" w:space="4" w:sz="12" w:val="single"/>
          <w:bottom w:color="000000" w:space="0" w:sz="12" w:val="single"/>
          <w:right w:color="000000" w:space="3" w:sz="12" w:val="single"/>
        </w:pBdr>
        <w:tabs>
          <w:tab w:val="left" w:leader="none" w:pos="2790"/>
          <w:tab w:val="left" w:leader="none" w:pos="6570"/>
          <w:tab w:val="left" w:leader="none" w:pos="693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Bdr>
          <w:top w:color="000000" w:space="1" w:sz="12" w:val="single"/>
          <w:left w:color="000000" w:space="4" w:sz="12" w:val="single"/>
          <w:bottom w:color="000000" w:space="0" w:sz="12" w:val="single"/>
          <w:right w:color="000000" w:space="3" w:sz="12" w:val="single"/>
        </w:pBdr>
        <w:tabs>
          <w:tab w:val="left" w:leader="none" w:pos="2790"/>
          <w:tab w:val="left" w:leader="none" w:pos="6570"/>
          <w:tab w:val="left" w:leader="none" w:pos="693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Bdr>
          <w:top w:color="000000" w:space="1" w:sz="12" w:val="single"/>
          <w:left w:color="000000" w:space="4" w:sz="12" w:val="single"/>
          <w:bottom w:color="000000" w:space="0" w:sz="12" w:val="single"/>
          <w:right w:color="000000" w:space="3" w:sz="12" w:val="single"/>
        </w:pBdr>
        <w:tabs>
          <w:tab w:val="left" w:leader="none" w:pos="2790"/>
          <w:tab w:val="left" w:leader="none" w:pos="6570"/>
          <w:tab w:val="left" w:leader="none" w:pos="6930"/>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Bdr>
          <w:top w:color="000000" w:space="1" w:sz="12" w:val="single"/>
          <w:left w:color="000000" w:space="4" w:sz="12" w:val="single"/>
          <w:bottom w:color="000000" w:space="0" w:sz="12" w:val="single"/>
          <w:right w:color="000000" w:space="3" w:sz="12" w:val="single"/>
        </w:pBdr>
        <w:tabs>
          <w:tab w:val="left" w:leader="none" w:pos="2520"/>
          <w:tab w:val="left" w:leader="none" w:pos="657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Bdr>
          <w:top w:color="000000" w:space="1" w:sz="12" w:val="single"/>
          <w:left w:color="000000" w:space="4" w:sz="12" w:val="single"/>
          <w:bottom w:color="000000" w:space="0" w:sz="12" w:val="single"/>
          <w:right w:color="000000" w:space="3" w:sz="12"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Thơ, 02 tháng 10 năm 2023</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360" w:line="259"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360" w:line="259"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0">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10790"/>
            </w:tabs>
            <w:spacing w:after="100" w:lineRule="auto"/>
            <w:rPr>
              <w:rFonts w:ascii="Times New Roman" w:cs="Times New Roman" w:eastAsia="Times New Roman" w:hAnsi="Times New Roman"/>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CHƯƠNG 1: MÔ TẢ HỆ THỐNG</w:t>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30j0zll">
            <w:r w:rsidDel="00000000" w:rsidR="00000000" w:rsidRPr="00000000">
              <w:rPr>
                <w:rFonts w:ascii="Times New Roman" w:cs="Times New Roman" w:eastAsia="Times New Roman" w:hAnsi="Times New Roman"/>
                <w:color w:val="000000"/>
                <w:rtl w:val="0"/>
              </w:rPr>
              <w:t xml:space="preserve">1.1</w:t>
              <w:tab/>
              <w:t xml:space="preserve">Giới thiệu hệ thống</w:t>
              <w:tab/>
              <w:t xml:space="preserve">3</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1.2</w:t>
              <w:tab/>
              <w:t xml:space="preserve">Phạm vi của hệ thống</w:t>
              <w:tab/>
              <w:t xml:space="preserve">3</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2et92p0">
            <w:r w:rsidDel="00000000" w:rsidR="00000000" w:rsidRPr="00000000">
              <w:rPr>
                <w:rFonts w:ascii="Times New Roman" w:cs="Times New Roman" w:eastAsia="Times New Roman" w:hAnsi="Times New Roman"/>
                <w:color w:val="000000"/>
                <w:rtl w:val="0"/>
              </w:rPr>
              <w:t xml:space="preserve">1.3</w:t>
              <w:tab/>
              <w:t xml:space="preserve">Các tác nhân và các chức năng của từng tác nhân</w:t>
              <w:tab/>
              <w:t xml:space="preserve">3</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tyjcwt">
            <w:r w:rsidDel="00000000" w:rsidR="00000000" w:rsidRPr="00000000">
              <w:rPr>
                <w:rFonts w:ascii="Times New Roman" w:cs="Times New Roman" w:eastAsia="Times New Roman" w:hAnsi="Times New Roman"/>
                <w:color w:val="000000"/>
                <w:rtl w:val="0"/>
              </w:rPr>
              <w:t xml:space="preserve">1.3.1</w:t>
              <w:tab/>
              <w:t xml:space="preserve">Tác nhân ….</w:t>
              <w:tab/>
              <w:t xml:space="preserve">3</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3dy6vkm">
            <w:r w:rsidDel="00000000" w:rsidR="00000000" w:rsidRPr="00000000">
              <w:rPr>
                <w:rFonts w:ascii="Times New Roman" w:cs="Times New Roman" w:eastAsia="Times New Roman" w:hAnsi="Times New Roman"/>
                <w:color w:val="000000"/>
                <w:rtl w:val="0"/>
              </w:rPr>
              <w:t xml:space="preserve">1.3.2</w:t>
              <w:tab/>
              <w:t xml:space="preserve">Tác nhân ….</w:t>
              <w:tab/>
              <w:t xml:space="preserve">3</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10790"/>
            </w:tabs>
            <w:spacing w:after="100" w:lineRule="auto"/>
            <w:rPr>
              <w:rFonts w:ascii="Times New Roman" w:cs="Times New Roman" w:eastAsia="Times New Roman" w:hAnsi="Times New Roman"/>
              <w:color w:val="000000"/>
            </w:rPr>
          </w:pPr>
          <w:hyperlink w:anchor="_heading=h.1t3h5sf">
            <w:r w:rsidDel="00000000" w:rsidR="00000000" w:rsidRPr="00000000">
              <w:rPr>
                <w:rFonts w:ascii="Times New Roman" w:cs="Times New Roman" w:eastAsia="Times New Roman" w:hAnsi="Times New Roman"/>
                <w:color w:val="000000"/>
                <w:rtl w:val="0"/>
              </w:rPr>
              <w:t xml:space="preserve">CHƯƠNG 2: USE CASE DIAGRAMS</w:t>
              <w:tab/>
              <w:t xml:space="preserve">4</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4d34og8">
            <w:r w:rsidDel="00000000" w:rsidR="00000000" w:rsidRPr="00000000">
              <w:rPr>
                <w:rFonts w:ascii="Times New Roman" w:cs="Times New Roman" w:eastAsia="Times New Roman" w:hAnsi="Times New Roman"/>
                <w:color w:val="000000"/>
                <w:rtl w:val="0"/>
              </w:rPr>
              <w:t xml:space="preserve">2.1</w:t>
              <w:tab/>
              <w:t xml:space="preserve">Use case diagrams của các tác nhân</w:t>
              <w:tab/>
              <w:t xml:space="preserve">4</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2s8eyo1">
            <w:r w:rsidDel="00000000" w:rsidR="00000000" w:rsidRPr="00000000">
              <w:rPr>
                <w:rFonts w:ascii="Times New Roman" w:cs="Times New Roman" w:eastAsia="Times New Roman" w:hAnsi="Times New Roman"/>
                <w:color w:val="000000"/>
                <w:rtl w:val="0"/>
              </w:rPr>
              <w:t xml:space="preserve">2.1.1</w:t>
              <w:tab/>
              <w:t xml:space="preserve">Use case diagram của tác nhân ……</w:t>
              <w:tab/>
              <w:t xml:space="preserve">4</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17dp8vu">
            <w:r w:rsidDel="00000000" w:rsidR="00000000" w:rsidRPr="00000000">
              <w:rPr>
                <w:rFonts w:ascii="Times New Roman" w:cs="Times New Roman" w:eastAsia="Times New Roman" w:hAnsi="Times New Roman"/>
                <w:color w:val="000000"/>
                <w:rtl w:val="0"/>
              </w:rPr>
              <w:t xml:space="preserve">2.1.2</w:t>
              <w:tab/>
              <w:t xml:space="preserve">Use case diagram của tác nhân …….</w:t>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3rdcrjn">
            <w:r w:rsidDel="00000000" w:rsidR="00000000" w:rsidRPr="00000000">
              <w:rPr>
                <w:rFonts w:ascii="Times New Roman" w:cs="Times New Roman" w:eastAsia="Times New Roman" w:hAnsi="Times New Roman"/>
                <w:color w:val="000000"/>
                <w:rtl w:val="0"/>
              </w:rPr>
              <w:t xml:space="preserve">2.2</w:t>
              <w:tab/>
              <w:t xml:space="preserve">Mô tả bằng văn bản các use cases</w:t>
              <w:tab/>
              <w:t xml:space="preserve">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26in1rg">
            <w:r w:rsidDel="00000000" w:rsidR="00000000" w:rsidRPr="00000000">
              <w:rPr>
                <w:rFonts w:ascii="Times New Roman" w:cs="Times New Roman" w:eastAsia="Times New Roman" w:hAnsi="Times New Roman"/>
                <w:color w:val="000000"/>
                <w:rtl w:val="0"/>
              </w:rPr>
              <w:t xml:space="preserve">2.2.1</w:t>
              <w:tab/>
              <w:t xml:space="preserve">Use case “Đăng nhập”</w:t>
              <w:tab/>
              <w:t xml:space="preserve">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lnxbz9">
            <w:r w:rsidDel="00000000" w:rsidR="00000000" w:rsidRPr="00000000">
              <w:rPr>
                <w:rFonts w:ascii="Times New Roman" w:cs="Times New Roman" w:eastAsia="Times New Roman" w:hAnsi="Times New Roman"/>
                <w:color w:val="000000"/>
                <w:rtl w:val="0"/>
              </w:rPr>
              <w:t xml:space="preserve">2.2.2</w:t>
              <w:tab/>
              <w:t xml:space="preserve">Use case …………</w:t>
              <w:tab/>
              <w:t xml:space="preserve">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10790"/>
            </w:tabs>
            <w:spacing w:after="100" w:lineRule="auto"/>
            <w:rPr>
              <w:rFonts w:ascii="Times New Roman" w:cs="Times New Roman" w:eastAsia="Times New Roman" w:hAnsi="Times New Roman"/>
              <w:color w:val="000000"/>
            </w:rPr>
          </w:pPr>
          <w:hyperlink w:anchor="_heading=h.35nkun2">
            <w:r w:rsidDel="00000000" w:rsidR="00000000" w:rsidRPr="00000000">
              <w:rPr>
                <w:rFonts w:ascii="Times New Roman" w:cs="Times New Roman" w:eastAsia="Times New Roman" w:hAnsi="Times New Roman"/>
                <w:color w:val="000000"/>
                <w:rtl w:val="0"/>
              </w:rPr>
              <w:t xml:space="preserve">CHƯƠNG 3: CLASS DIAGRAMS</w:t>
              <w:tab/>
              <w:t xml:space="preserve">5</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1ksv4uv">
            <w:r w:rsidDel="00000000" w:rsidR="00000000" w:rsidRPr="00000000">
              <w:rPr>
                <w:rFonts w:ascii="Times New Roman" w:cs="Times New Roman" w:eastAsia="Times New Roman" w:hAnsi="Times New Roman"/>
                <w:color w:val="000000"/>
                <w:rtl w:val="0"/>
              </w:rPr>
              <w:t xml:space="preserve">3.1</w:t>
              <w:tab/>
              <w:t xml:space="preserve">Class diagram</w:t>
              <w:tab/>
              <w:t xml:space="preserve">5</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44sinio">
            <w:r w:rsidDel="00000000" w:rsidR="00000000" w:rsidRPr="00000000">
              <w:rPr>
                <w:rFonts w:ascii="Times New Roman" w:cs="Times New Roman" w:eastAsia="Times New Roman" w:hAnsi="Times New Roman"/>
                <w:color w:val="000000"/>
                <w:rtl w:val="0"/>
              </w:rPr>
              <w:t xml:space="preserve">3.2</w:t>
              <w:tab/>
              <w:t xml:space="preserve">Mô hình dữ liệu mức luận lý (LDM)</w:t>
              <w:tab/>
              <w:t xml:space="preserve">5</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2jxsxqh">
            <w:r w:rsidDel="00000000" w:rsidR="00000000" w:rsidRPr="00000000">
              <w:rPr>
                <w:rFonts w:ascii="Times New Roman" w:cs="Times New Roman" w:eastAsia="Times New Roman" w:hAnsi="Times New Roman"/>
                <w:color w:val="000000"/>
                <w:rtl w:val="0"/>
              </w:rPr>
              <w:t xml:space="preserve">3.3</w:t>
              <w:tab/>
              <w:t xml:space="preserve">Mô hình dữ liệu mức vật lý (PDM)</w:t>
              <w:tab/>
              <w:t xml:space="preserve">5</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z337ya">
            <w:r w:rsidDel="00000000" w:rsidR="00000000" w:rsidRPr="00000000">
              <w:rPr>
                <w:rFonts w:ascii="Times New Roman" w:cs="Times New Roman" w:eastAsia="Times New Roman" w:hAnsi="Times New Roman"/>
                <w:color w:val="000000"/>
                <w:rtl w:val="0"/>
              </w:rPr>
              <w:t xml:space="preserve">3.3.1</w:t>
              <w:tab/>
              <w:t xml:space="preserve">Bảng ……</w:t>
              <w:tab/>
              <w:t xml:space="preserve">5</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3j2qqm3">
            <w:r w:rsidDel="00000000" w:rsidR="00000000" w:rsidRPr="00000000">
              <w:rPr>
                <w:rFonts w:ascii="Times New Roman" w:cs="Times New Roman" w:eastAsia="Times New Roman" w:hAnsi="Times New Roman"/>
                <w:color w:val="000000"/>
                <w:rtl w:val="0"/>
              </w:rPr>
              <w:t xml:space="preserve">3.3.2</w:t>
              <w:tab/>
              <w:t xml:space="preserve">Bảng ……</w:t>
              <w:tab/>
              <w:t xml:space="preserve">5</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1y810tw">
            <w:r w:rsidDel="00000000" w:rsidR="00000000" w:rsidRPr="00000000">
              <w:rPr>
                <w:rFonts w:ascii="Times New Roman" w:cs="Times New Roman" w:eastAsia="Times New Roman" w:hAnsi="Times New Roman"/>
                <w:color w:val="000000"/>
                <w:rtl w:val="0"/>
              </w:rPr>
              <w:t xml:space="preserve">3.4</w:t>
              <w:tab/>
              <w:t xml:space="preserve">Bảng mô tả phương thức</w:t>
              <w:tab/>
              <w:t xml:space="preserve">5</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4i7ojhp">
            <w:r w:rsidDel="00000000" w:rsidR="00000000" w:rsidRPr="00000000">
              <w:rPr>
                <w:rFonts w:ascii="Times New Roman" w:cs="Times New Roman" w:eastAsia="Times New Roman" w:hAnsi="Times New Roman"/>
                <w:color w:val="000000"/>
                <w:rtl w:val="0"/>
              </w:rPr>
              <w:t xml:space="preserve">3.4.1</w:t>
              <w:tab/>
              <w:t xml:space="preserve">Bảng mô tả phương thức của class……</w:t>
              <w:tab/>
              <w:t xml:space="preserve">5</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320"/>
              <w:tab w:val="right" w:leader="none" w:pos="10790"/>
            </w:tabs>
            <w:spacing w:after="100" w:lineRule="auto"/>
            <w:ind w:left="440" w:firstLine="0"/>
            <w:rPr>
              <w:rFonts w:ascii="Times New Roman" w:cs="Times New Roman" w:eastAsia="Times New Roman" w:hAnsi="Times New Roman"/>
              <w:color w:val="000000"/>
            </w:rPr>
          </w:pPr>
          <w:hyperlink w:anchor="_heading=h.2xcytpi">
            <w:r w:rsidDel="00000000" w:rsidR="00000000" w:rsidRPr="00000000">
              <w:rPr>
                <w:rFonts w:ascii="Times New Roman" w:cs="Times New Roman" w:eastAsia="Times New Roman" w:hAnsi="Times New Roman"/>
                <w:color w:val="000000"/>
                <w:rtl w:val="0"/>
              </w:rPr>
              <w:t xml:space="preserve">3.4.2</w:t>
              <w:tab/>
              <w:t xml:space="preserve">Bảng mô tả phương thức của class……</w:t>
              <w:tab/>
              <w:t xml:space="preserve">5</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10790"/>
            </w:tabs>
            <w:spacing w:after="100" w:lineRule="auto"/>
            <w:rPr>
              <w:rFonts w:ascii="Times New Roman" w:cs="Times New Roman" w:eastAsia="Times New Roman" w:hAnsi="Times New Roman"/>
              <w:color w:val="000000"/>
            </w:rPr>
          </w:pPr>
          <w:hyperlink w:anchor="_heading=h.1ci93xb">
            <w:r w:rsidDel="00000000" w:rsidR="00000000" w:rsidRPr="00000000">
              <w:rPr>
                <w:rFonts w:ascii="Times New Roman" w:cs="Times New Roman" w:eastAsia="Times New Roman" w:hAnsi="Times New Roman"/>
                <w:color w:val="000000"/>
                <w:rtl w:val="0"/>
              </w:rPr>
              <w:t xml:space="preserve">CHƯƠNG 4: SEQUENCE DIAGRAMS</w:t>
              <w:tab/>
              <w:t xml:space="preserve">6</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3whwml4">
            <w:r w:rsidDel="00000000" w:rsidR="00000000" w:rsidRPr="00000000">
              <w:rPr>
                <w:rFonts w:ascii="Times New Roman" w:cs="Times New Roman" w:eastAsia="Times New Roman" w:hAnsi="Times New Roman"/>
                <w:color w:val="000000"/>
                <w:rtl w:val="0"/>
              </w:rPr>
              <w:t xml:space="preserve">4.1</w:t>
              <w:tab/>
              <w:t xml:space="preserve">Sơ đồ tuần tự “Đăng nhập”</w:t>
              <w:tab/>
              <w:t xml:space="preserve">6</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2bn6wsx">
            <w:r w:rsidDel="00000000" w:rsidR="00000000" w:rsidRPr="00000000">
              <w:rPr>
                <w:rFonts w:ascii="Times New Roman" w:cs="Times New Roman" w:eastAsia="Times New Roman" w:hAnsi="Times New Roman"/>
                <w:color w:val="000000"/>
                <w:rtl w:val="0"/>
              </w:rPr>
              <w:t xml:space="preserve">4.2</w:t>
              <w:tab/>
              <w:t xml:space="preserve">Sơ đồ tuần tự  ……</w:t>
              <w:tab/>
              <w:t xml:space="preserve">6</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10790"/>
            </w:tabs>
            <w:spacing w:after="100" w:lineRule="auto"/>
            <w:rPr>
              <w:rFonts w:ascii="Times New Roman" w:cs="Times New Roman" w:eastAsia="Times New Roman" w:hAnsi="Times New Roman"/>
              <w:color w:val="000000"/>
            </w:rPr>
          </w:pPr>
          <w:hyperlink w:anchor="_heading=h.qsh70q">
            <w:r w:rsidDel="00000000" w:rsidR="00000000" w:rsidRPr="00000000">
              <w:rPr>
                <w:rFonts w:ascii="Times New Roman" w:cs="Times New Roman" w:eastAsia="Times New Roman" w:hAnsi="Times New Roman"/>
                <w:color w:val="000000"/>
                <w:rtl w:val="0"/>
              </w:rPr>
              <w:t xml:space="preserve">CHƯƠNG 5: KẾT LUẬN</w:t>
              <w:tab/>
              <w:t xml:space="preserve">7</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3as4poj">
            <w:r w:rsidDel="00000000" w:rsidR="00000000" w:rsidRPr="00000000">
              <w:rPr>
                <w:rFonts w:ascii="Times New Roman" w:cs="Times New Roman" w:eastAsia="Times New Roman" w:hAnsi="Times New Roman"/>
                <w:color w:val="000000"/>
                <w:rtl w:val="0"/>
              </w:rPr>
              <w:t xml:space="preserve">6.1</w:t>
              <w:tab/>
              <w:t xml:space="preserve">Kết quả đạt được</w:t>
              <w:tab/>
              <w:t xml:space="preserve">7</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880"/>
              <w:tab w:val="right" w:leader="none" w:pos="10790"/>
            </w:tabs>
            <w:spacing w:after="100" w:lineRule="auto"/>
            <w:ind w:left="220" w:firstLine="0"/>
            <w:rPr>
              <w:rFonts w:ascii="Times New Roman" w:cs="Times New Roman" w:eastAsia="Times New Roman" w:hAnsi="Times New Roman"/>
              <w:color w:val="000000"/>
            </w:rPr>
          </w:pPr>
          <w:hyperlink w:anchor="_heading=h.1pxezwc">
            <w:r w:rsidDel="00000000" w:rsidR="00000000" w:rsidRPr="00000000">
              <w:rPr>
                <w:rFonts w:ascii="Times New Roman" w:cs="Times New Roman" w:eastAsia="Times New Roman" w:hAnsi="Times New Roman"/>
                <w:color w:val="000000"/>
                <w:rtl w:val="0"/>
              </w:rPr>
              <w:t xml:space="preserve">6.2</w:t>
              <w:tab/>
              <w:t xml:space="preserve">Hướng phát triển</w:t>
              <w:tab/>
              <w:t xml:space="preserve">7</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10790"/>
            </w:tabs>
            <w:spacing w:after="100" w:lineRule="auto"/>
            <w:rPr>
              <w:rFonts w:ascii="Times New Roman" w:cs="Times New Roman" w:eastAsia="Times New Roman" w:hAnsi="Times New Roman"/>
              <w:color w:val="000000"/>
            </w:rPr>
          </w:pPr>
          <w:hyperlink w:anchor="_heading=h.49x2ik5">
            <w:r w:rsidDel="00000000" w:rsidR="00000000" w:rsidRPr="00000000">
              <w:rPr>
                <w:rFonts w:ascii="Times New Roman" w:cs="Times New Roman" w:eastAsia="Times New Roman" w:hAnsi="Times New Roman"/>
                <w:b w:val="1"/>
                <w:color w:val="000000"/>
                <w:rtl w:val="0"/>
              </w:rPr>
              <w:t xml:space="preserve">TÀI LIỆU THAM KHẢO</w:t>
            </w:r>
          </w:hyperlink>
          <w:hyperlink w:anchor="_heading=h.49x2ik5">
            <w:r w:rsidDel="00000000" w:rsidR="00000000" w:rsidRPr="00000000">
              <w:rPr>
                <w:rFonts w:ascii="Times New Roman" w:cs="Times New Roman" w:eastAsia="Times New Roman" w:hAnsi="Times New Roman"/>
                <w:color w:val="000000"/>
                <w:rtl w:val="0"/>
              </w:rPr>
              <w:tab/>
              <w:t xml:space="preserve">8</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pStyle w:val="Heading1"/>
        <w:rPr>
          <w:sz w:val="30"/>
          <w:szCs w:val="30"/>
        </w:rPr>
      </w:pPr>
      <w:bookmarkStart w:colFirst="0" w:colLast="0" w:name="_heading=h.gjdgxs" w:id="0"/>
      <w:bookmarkEnd w:id="0"/>
      <w:r w:rsidDel="00000000" w:rsidR="00000000" w:rsidRPr="00000000">
        <w:rPr>
          <w:rtl w:val="0"/>
        </w:rPr>
        <w:t xml:space="preserve">CHƯƠNG 1: MÔ TẢ HỆ THỐNG</w:t>
      </w:r>
      <w:r w:rsidDel="00000000" w:rsidR="00000000" w:rsidRPr="00000000">
        <w:rPr>
          <w:rtl w:val="0"/>
        </w:rPr>
      </w:r>
    </w:p>
    <w:p w:rsidR="00000000" w:rsidDel="00000000" w:rsidP="00000000" w:rsidRDefault="00000000" w:rsidRPr="00000000" w14:paraId="00000042">
      <w:pPr>
        <w:pStyle w:val="Heading2"/>
        <w:numPr>
          <w:ilvl w:val="1"/>
          <w:numId w:val="10"/>
        </w:numPr>
        <w:ind w:left="450" w:hanging="450"/>
        <w:rPr/>
      </w:pPr>
      <w:bookmarkStart w:colFirst="0" w:colLast="0" w:name="_heading=h.30j0zll" w:id="1"/>
      <w:bookmarkEnd w:id="1"/>
      <w:r w:rsidDel="00000000" w:rsidR="00000000" w:rsidRPr="00000000">
        <w:rPr>
          <w:rtl w:val="0"/>
        </w:rPr>
        <w:t xml:space="preserve">Giới thiệu hệ thống</w:t>
      </w:r>
    </w:p>
    <w:p w:rsidR="00000000" w:rsidDel="00000000" w:rsidP="00000000" w:rsidRDefault="00000000" w:rsidRPr="00000000" w14:paraId="00000043">
      <w:pPr>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công nghệ ngày nay, việc sử dụng website để quản lý đặt tiệc cho một nhà hàng đã trở thành một xu hướng không thể thiếu. Website quản lý đặt tiệc của nhà hàng chúng tôi đã được phát triển với mục tiêu mang lại trải nghiệm tuyệt vời và thuận tiện cho khách hàng trong việc đặt tiệc và quản lý các yêu cầu đặc biệt.</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40"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website giúp cho khách hàng có thể dễ dàng đặc tiệc vào những dịp như đám cưới, hội nghị, thôi nôi, ... Khi sử dụng website mọi người sẽ tiết kiệm rất nhiều thời gian, tiện lợi và giao diện dễ sử dụng. Nếu mọi người có những phản hồi góp ý thì cũng có thể góp ý trực tiếp trên website rất thuận tiện.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8">
      <w:pPr>
        <w:pStyle w:val="Heading2"/>
        <w:numPr>
          <w:ilvl w:val="1"/>
          <w:numId w:val="10"/>
        </w:numPr>
        <w:ind w:left="450" w:hanging="450"/>
        <w:rPr/>
      </w:pPr>
      <w:bookmarkStart w:colFirst="0" w:colLast="0" w:name="_heading=h.3znysh7" w:id="3"/>
      <w:bookmarkEnd w:id="3"/>
      <w:r w:rsidDel="00000000" w:rsidR="00000000" w:rsidRPr="00000000">
        <w:rPr>
          <w:rtl w:val="0"/>
        </w:rPr>
        <w:t xml:space="preserve">Phạm vi của hệ thống</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240" w:lineRule="auto"/>
        <w:ind w:firstLine="45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Website áp dụng cho 1 cửa hàng</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4A">
      <w:pPr>
        <w:pStyle w:val="Heading2"/>
        <w:numPr>
          <w:ilvl w:val="1"/>
          <w:numId w:val="10"/>
        </w:numPr>
        <w:ind w:left="450" w:hanging="450"/>
        <w:rPr/>
      </w:pPr>
      <w:bookmarkStart w:colFirst="0" w:colLast="0" w:name="_heading=h.2et92p0" w:id="4"/>
      <w:bookmarkEnd w:id="4"/>
      <w:r w:rsidDel="00000000" w:rsidR="00000000" w:rsidRPr="00000000">
        <w:rPr>
          <w:rtl w:val="0"/>
        </w:rPr>
        <w:t xml:space="preserve">Các tác nhân và các chức năng của từng tác nhân</w:t>
      </w:r>
    </w:p>
    <w:p w:rsidR="00000000" w:rsidDel="00000000" w:rsidP="00000000" w:rsidRDefault="00000000" w:rsidRPr="00000000" w14:paraId="0000004B">
      <w:pPr>
        <w:pStyle w:val="Heading3"/>
        <w:numPr>
          <w:ilvl w:val="2"/>
          <w:numId w:val="3"/>
        </w:numPr>
        <w:ind w:left="720" w:hanging="720"/>
        <w:rPr>
          <w:sz w:val="28"/>
          <w:szCs w:val="28"/>
        </w:rPr>
      </w:pPr>
      <w:r w:rsidDel="00000000" w:rsidR="00000000" w:rsidRPr="00000000">
        <w:rPr>
          <w:sz w:val="28"/>
          <w:szCs w:val="28"/>
          <w:rtl w:val="0"/>
        </w:rPr>
        <w:t xml:space="preserve">Các chức năng chung</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Đăng nhập</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Tìm món ăn</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Xem món ăn</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Tìm bữa tiệc</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tiệc theo thời gian</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tiệc theo sảnh</w:t>
      </w:r>
    </w:p>
    <w:p w:rsidR="00000000" w:rsidDel="00000000" w:rsidP="00000000" w:rsidRDefault="00000000" w:rsidRPr="00000000" w14:paraId="00000052">
      <w:pPr>
        <w:keepNext w:val="0"/>
        <w:widowControl w:val="1"/>
        <w:numPr>
          <w:ilvl w:val="0"/>
          <w:numId w:val="5"/>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nhà hàng</w:t>
      </w:r>
    </w:p>
    <w:p w:rsidR="00000000" w:rsidDel="00000000" w:rsidP="00000000" w:rsidRDefault="00000000" w:rsidRPr="00000000" w14:paraId="00000053">
      <w:pPr>
        <w:keepNext w:val="0"/>
        <w:widowControl w:val="1"/>
        <w:numPr>
          <w:ilvl w:val="0"/>
          <w:numId w:val="5"/>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theo danh mục</w:t>
      </w:r>
    </w:p>
    <w:p w:rsidR="00000000" w:rsidDel="00000000" w:rsidP="00000000" w:rsidRDefault="00000000" w:rsidRPr="00000000" w14:paraId="00000054">
      <w:pPr>
        <w:keepNext w:val="0"/>
        <w:widowControl w:val="1"/>
        <w:numPr>
          <w:ilvl w:val="0"/>
          <w:numId w:val="5"/>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theo giá</w:t>
      </w:r>
    </w:p>
    <w:p w:rsidR="00000000" w:rsidDel="00000000" w:rsidP="00000000" w:rsidRDefault="00000000" w:rsidRPr="00000000" w14:paraId="00000055">
      <w:pPr>
        <w:keepNext w:val="0"/>
        <w:widowControl w:val="1"/>
        <w:numPr>
          <w:ilvl w:val="0"/>
          <w:numId w:val="5"/>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theo tên</w:t>
      </w:r>
    </w:p>
    <w:p w:rsidR="00000000" w:rsidDel="00000000" w:rsidP="00000000" w:rsidRDefault="00000000" w:rsidRPr="00000000" w14:paraId="00000056">
      <w:pPr>
        <w:keepNext w:val="0"/>
        <w:widowControl w:val="1"/>
        <w:numPr>
          <w:ilvl w:val="0"/>
          <w:numId w:val="5"/>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theo loại</w:t>
      </w:r>
    </w:p>
    <w:p w:rsidR="00000000" w:rsidDel="00000000" w:rsidP="00000000" w:rsidRDefault="00000000" w:rsidRPr="00000000" w14:paraId="00000057">
      <w:pPr>
        <w:keepNext w:val="0"/>
        <w:widowControl w:val="1"/>
        <w:numPr>
          <w:ilvl w:val="0"/>
          <w:numId w:val="5"/>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khuyến mãi</w:t>
      </w:r>
    </w:p>
    <w:p w:rsidR="00000000" w:rsidDel="00000000" w:rsidP="00000000" w:rsidRDefault="00000000" w:rsidRPr="00000000" w14:paraId="00000058">
      <w:pPr>
        <w:keepNext w:val="0"/>
        <w:widowControl w:val="1"/>
        <w:numPr>
          <w:ilvl w:val="0"/>
          <w:numId w:val="5"/>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khuyến mãi</w:t>
      </w:r>
    </w:p>
    <w:p w:rsidR="00000000" w:rsidDel="00000000" w:rsidP="00000000" w:rsidRDefault="00000000" w:rsidRPr="00000000" w14:paraId="00000059">
      <w:pPr>
        <w:pStyle w:val="Heading3"/>
        <w:numPr>
          <w:ilvl w:val="2"/>
          <w:numId w:val="3"/>
        </w:numPr>
        <w:ind w:left="720" w:hanging="720"/>
        <w:rPr/>
      </w:pPr>
      <w:bookmarkStart w:colFirst="0" w:colLast="0" w:name="_heading=h.tyjcwt" w:id="5"/>
      <w:bookmarkEnd w:id="5"/>
      <w:r w:rsidDel="00000000" w:rsidR="00000000" w:rsidRPr="00000000">
        <w:rPr>
          <w:rtl w:val="0"/>
        </w:rPr>
        <w:t xml:space="preserve">Tác nhân khách vãng lai</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Đăng ký</w:t>
      </w:r>
      <w:r w:rsidDel="00000000" w:rsidR="00000000" w:rsidRPr="00000000">
        <w:rPr>
          <w:rtl w:val="0"/>
        </w:rPr>
      </w:r>
    </w:p>
    <w:p w:rsidR="00000000" w:rsidDel="00000000" w:rsidP="00000000" w:rsidRDefault="00000000" w:rsidRPr="00000000" w14:paraId="0000005B">
      <w:pPr>
        <w:pStyle w:val="Heading3"/>
        <w:numPr>
          <w:ilvl w:val="2"/>
          <w:numId w:val="10"/>
        </w:numPr>
        <w:ind w:left="720" w:hanging="720"/>
        <w:rPr/>
      </w:pPr>
      <w:bookmarkStart w:colFirst="0" w:colLast="0" w:name="_heading=h.3dy6vkm" w:id="6"/>
      <w:bookmarkEnd w:id="6"/>
      <w:r w:rsidDel="00000000" w:rsidR="00000000" w:rsidRPr="00000000">
        <w:rPr>
          <w:rtl w:val="0"/>
        </w:rPr>
        <w:t xml:space="preserve">Tác nhân thành viên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Đăng xuất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Quản lí bữa tiệc</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tiệc</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Hủy tiệc</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tiệc</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tiệc</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tiệc theo sảnh</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tiệc theo thời gian</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tiệc</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thực đơn </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Xóa thực đơn</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hóa đơn</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hóa đơn</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Thanh toán hóa đơn</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hóa đơn</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khuyến mãi</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khuyến mãi</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khuyến mãi</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trước hoá đơn tạm tính</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thông tin cá nhân</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thông tin cá nhân</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Bình luận &amp; đánh giá</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hay đổi mật khẩu</w:t>
      </w:r>
    </w:p>
    <w:p w:rsidR="00000000" w:rsidDel="00000000" w:rsidP="00000000" w:rsidRDefault="00000000" w:rsidRPr="00000000" w14:paraId="00000073">
      <w:pPr>
        <w:pStyle w:val="Heading3"/>
        <w:rPr/>
      </w:pPr>
      <w:r w:rsidDel="00000000" w:rsidR="00000000" w:rsidRPr="00000000">
        <w:rPr>
          <w:color w:val="000000"/>
          <w:sz w:val="28"/>
          <w:szCs w:val="28"/>
          <w:rtl w:val="0"/>
        </w:rPr>
        <w:t xml:space="preserve">1.3.3. </w:t>
      </w:r>
      <w:r w:rsidDel="00000000" w:rsidR="00000000" w:rsidRPr="00000000">
        <w:rPr>
          <w:rtl w:val="0"/>
        </w:rPr>
        <w:t xml:space="preserve">Tác nhân nhân viên</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phiếu nhập</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phiếu nhập</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phi</w:t>
      </w:r>
      <w:r w:rsidDel="00000000" w:rsidR="00000000" w:rsidRPr="00000000">
        <w:rPr>
          <w:rFonts w:ascii="Times New Roman" w:cs="Times New Roman" w:eastAsia="Times New Roman" w:hAnsi="Times New Roman"/>
          <w:sz w:val="26"/>
          <w:szCs w:val="26"/>
          <w:rtl w:val="0"/>
        </w:rPr>
        <w:t xml:space="preserve">ế</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u xuất </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phiêu xuất</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hóa đơn</w:t>
      </w:r>
    </w:p>
    <w:p w:rsidR="00000000" w:rsidDel="00000000" w:rsidP="00000000" w:rsidRDefault="00000000" w:rsidRPr="00000000" w14:paraId="00000079">
      <w:pPr>
        <w:numPr>
          <w:ilvl w:val="0"/>
          <w:numId w:val="7"/>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hóa đơn</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tiệc (đặt món, đồ uống, chọn ngày, giờ, số lượng bàn)</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tiệc (đặt món, đồ uống, chọn ngày, giờ, số lượng bàn)</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Tìm nguyên liệu </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Thêm nguyên liệu </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nguyên liệu </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Xóa nguyên liệu</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khuyến mãi</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khuyến mãi</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óa khuyến mãi</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khuyến mãi</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hống kê (doanh thu số lượng bàn tiệc thời gian đặt bàn)</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món ăn</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món ăn </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Xóa món ăn</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loại món ăn</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Sửa loại món ăn </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Xóa loại món ăn</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Tư vấn và hỗ trợ khách hàng</w:t>
      </w: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color w:val="000000"/>
          <w:sz w:val="28"/>
          <w:szCs w:val="28"/>
          <w:rtl w:val="0"/>
        </w:rPr>
        <w:t xml:space="preserve">1.3.4.</w:t>
      </w:r>
      <w:r w:rsidDel="00000000" w:rsidR="00000000" w:rsidRPr="00000000">
        <w:rPr>
          <w:rtl w:val="0"/>
        </w:rPr>
        <w:t xml:space="preserve"> Tác nhân quản lý</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Thừa kế nhân viên</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Tìm tài khoản</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tài khoản</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tài khoản</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Xóa tài khoản</w:t>
      </w:r>
      <w:r w:rsidDel="00000000" w:rsidR="00000000" w:rsidRPr="00000000">
        <w:rPr>
          <w:rtl w:val="0"/>
        </w:rPr>
      </w:r>
    </w:p>
    <w:p w:rsidR="00000000" w:rsidDel="00000000" w:rsidP="00000000" w:rsidRDefault="00000000" w:rsidRPr="00000000" w14:paraId="00000092">
      <w:pPr>
        <w:pStyle w:val="Heading1"/>
        <w:rPr/>
      </w:pPr>
      <w:bookmarkStart w:colFirst="0" w:colLast="0" w:name="_heading=h.1t3h5sf" w:id="7"/>
      <w:bookmarkEnd w:id="7"/>
      <w:r w:rsidDel="00000000" w:rsidR="00000000" w:rsidRPr="00000000">
        <w:rPr>
          <w:rtl w:val="0"/>
        </w:rPr>
        <w:t xml:space="preserve">CHƯƠNG 2: USE CASE DIAGRAMS</w:t>
      </w:r>
    </w:p>
    <w:p w:rsidR="00000000" w:rsidDel="00000000" w:rsidP="00000000" w:rsidRDefault="00000000" w:rsidRPr="00000000" w14:paraId="00000093">
      <w:pPr>
        <w:spacing w:after="160" w:line="259"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4">
      <w:pPr>
        <w:pStyle w:val="Heading2"/>
        <w:numPr>
          <w:ilvl w:val="1"/>
          <w:numId w:val="11"/>
        </w:numPr>
        <w:ind w:left="450" w:hanging="450"/>
        <w:rPr/>
      </w:pPr>
      <w:bookmarkStart w:colFirst="0" w:colLast="0" w:name="_heading=h.4d34og8" w:id="8"/>
      <w:bookmarkEnd w:id="8"/>
      <w:r w:rsidDel="00000000" w:rsidR="00000000" w:rsidRPr="00000000">
        <w:rPr>
          <w:rtl w:val="0"/>
        </w:rPr>
        <w:t xml:space="preserve">Use case diagrams của các tác nhân </w:t>
      </w:r>
    </w:p>
    <w:p w:rsidR="00000000" w:rsidDel="00000000" w:rsidP="00000000" w:rsidRDefault="00000000" w:rsidRPr="00000000" w14:paraId="00000095">
      <w:pPr>
        <w:pStyle w:val="Heading3"/>
        <w:numPr>
          <w:ilvl w:val="2"/>
          <w:numId w:val="11"/>
        </w:numPr>
        <w:ind w:left="720" w:hanging="720"/>
        <w:rPr/>
      </w:pPr>
      <w:bookmarkStart w:colFirst="0" w:colLast="0" w:name="_heading=h.2s8eyo1" w:id="9"/>
      <w:bookmarkEnd w:id="9"/>
      <w:r w:rsidDel="00000000" w:rsidR="00000000" w:rsidRPr="00000000">
        <w:rPr>
          <w:rtl w:val="0"/>
        </w:rPr>
        <w:t xml:space="preserve">Use case diagram của tác nhân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3"/>
        <w:numPr>
          <w:ilvl w:val="2"/>
          <w:numId w:val="11"/>
        </w:numPr>
        <w:ind w:left="720" w:hanging="720"/>
        <w:rPr/>
      </w:pPr>
      <w:bookmarkStart w:colFirst="0" w:colLast="0" w:name="_heading=h.17dp8vu" w:id="10"/>
      <w:bookmarkEnd w:id="10"/>
      <w:r w:rsidDel="00000000" w:rsidR="00000000" w:rsidRPr="00000000">
        <w:rPr>
          <w:rtl w:val="0"/>
        </w:rPr>
        <w:t xml:space="preserve">Use case diagram của tác nhân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240" w:lineRule="auto"/>
        <w:ind w:left="72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240" w:lineRule="auto"/>
        <w:ind w:left="72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240" w:lineRule="auto"/>
        <w:ind w:left="72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240" w:lineRule="auto"/>
        <w:ind w:left="72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F">
      <w:pPr>
        <w:pStyle w:val="Heading2"/>
        <w:numPr>
          <w:ilvl w:val="1"/>
          <w:numId w:val="11"/>
        </w:numPr>
        <w:ind w:left="450" w:hanging="450"/>
        <w:rPr/>
      </w:pPr>
      <w:bookmarkStart w:colFirst="0" w:colLast="0" w:name="_heading=h.3rdcrjn" w:id="11"/>
      <w:bookmarkEnd w:id="11"/>
      <w:r w:rsidDel="00000000" w:rsidR="00000000" w:rsidRPr="00000000">
        <w:rPr>
          <w:rtl w:val="0"/>
        </w:rPr>
        <w:t xml:space="preserve">Mô tả bằng văn bản các use cases</w:t>
      </w:r>
    </w:p>
    <w:p w:rsidR="00000000" w:rsidDel="00000000" w:rsidP="00000000" w:rsidRDefault="00000000" w:rsidRPr="00000000" w14:paraId="000000A0">
      <w:pPr>
        <w:pStyle w:val="Heading3"/>
        <w:numPr>
          <w:ilvl w:val="2"/>
          <w:numId w:val="11"/>
        </w:numPr>
        <w:ind w:left="720" w:hanging="720"/>
        <w:rPr/>
      </w:pPr>
      <w:bookmarkStart w:colFirst="0" w:colLast="0" w:name="_heading=h.26in1rg" w:id="12"/>
      <w:bookmarkEnd w:id="12"/>
      <w:r w:rsidDel="00000000" w:rsidR="00000000" w:rsidRPr="00000000">
        <w:rPr>
          <w:rtl w:val="0"/>
        </w:rPr>
        <w:t xml:space="preserve">Use case “Đăng nhập”</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3"/>
        <w:numPr>
          <w:ilvl w:val="2"/>
          <w:numId w:val="11"/>
        </w:numPr>
        <w:ind w:left="720" w:hanging="720"/>
        <w:rPr/>
      </w:pPr>
      <w:bookmarkStart w:colFirst="0" w:colLast="0" w:name="_heading=h.lnxbz9" w:id="13"/>
      <w:bookmarkEnd w:id="13"/>
      <w:r w:rsidDel="00000000" w:rsidR="00000000" w:rsidRPr="00000000">
        <w:rPr>
          <w:rtl w:val="0"/>
        </w:rPr>
        <w:t xml:space="preserve">Use case …………</w:t>
      </w:r>
    </w:p>
    <w:p w:rsidR="00000000" w:rsidDel="00000000" w:rsidP="00000000" w:rsidRDefault="00000000" w:rsidRPr="00000000" w14:paraId="000000A7">
      <w:pPr>
        <w:pStyle w:val="Heading1"/>
        <w:rPr>
          <w:i w:val="1"/>
          <w:sz w:val="28"/>
          <w:szCs w:val="28"/>
        </w:rPr>
      </w:pPr>
      <w:r w:rsidDel="00000000" w:rsidR="00000000" w:rsidRPr="00000000">
        <w:rPr>
          <w:i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i w:val="1"/>
          <w:sz w:val="28"/>
          <w:szCs w:val="28"/>
        </w:rPr>
      </w:pPr>
      <w:r w:rsidDel="00000000" w:rsidR="00000000" w:rsidRPr="00000000">
        <w:rPr>
          <w:rtl w:val="0"/>
        </w:rPr>
      </w:r>
    </w:p>
    <w:p w:rsidR="00000000" w:rsidDel="00000000" w:rsidP="00000000" w:rsidRDefault="00000000" w:rsidRPr="00000000" w14:paraId="000000A9">
      <w:pPr>
        <w:pStyle w:val="Heading1"/>
        <w:rPr/>
      </w:pPr>
      <w:bookmarkStart w:colFirst="0" w:colLast="0" w:name="_heading=h.35nkun2" w:id="14"/>
      <w:bookmarkEnd w:id="14"/>
      <w:r w:rsidDel="00000000" w:rsidR="00000000" w:rsidRPr="00000000">
        <w:rPr>
          <w:rtl w:val="0"/>
        </w:rPr>
        <w:t xml:space="preserve">CHƯƠNG 3: CLASS DIAGRAMS</w:t>
      </w:r>
    </w:p>
    <w:p w:rsidR="00000000" w:rsidDel="00000000" w:rsidP="00000000" w:rsidRDefault="00000000" w:rsidRPr="00000000" w14:paraId="000000AA">
      <w:pPr>
        <w:spacing w:after="160" w:line="259"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B">
      <w:pPr>
        <w:pStyle w:val="Heading2"/>
        <w:numPr>
          <w:ilvl w:val="1"/>
          <w:numId w:val="12"/>
        </w:numPr>
        <w:ind w:left="450" w:hanging="450"/>
        <w:rPr/>
      </w:pPr>
      <w:bookmarkStart w:colFirst="0" w:colLast="0" w:name="_heading=h.1ksv4uv" w:id="15"/>
      <w:bookmarkEnd w:id="15"/>
      <w:r w:rsidDel="00000000" w:rsidR="00000000" w:rsidRPr="00000000">
        <w:rPr>
          <w:rtl w:val="0"/>
        </w:rPr>
        <w:t xml:space="preserve">Class diagram</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7055" cy="54864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5705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numPr>
          <w:ilvl w:val="1"/>
          <w:numId w:val="12"/>
        </w:numPr>
        <w:ind w:left="450" w:hanging="450"/>
        <w:rPr/>
      </w:pPr>
      <w:bookmarkStart w:colFirst="0" w:colLast="0" w:name="_heading=h.44sinio" w:id="16"/>
      <w:bookmarkEnd w:id="16"/>
      <w:r w:rsidDel="00000000" w:rsidR="00000000" w:rsidRPr="00000000">
        <w:rPr>
          <w:rtl w:val="0"/>
        </w:rPr>
        <w:t xml:space="preserve">Mô hình dữ liệu mức luận lý (LDM)</w:t>
      </w:r>
      <w:r w:rsidDel="00000000" w:rsidR="00000000" w:rsidRPr="00000000">
        <w:rPr>
          <w:rtl w:val="0"/>
        </w:rPr>
      </w:r>
    </w:p>
    <w:p w:rsidR="00000000" w:rsidDel="00000000" w:rsidP="00000000" w:rsidRDefault="00000000" w:rsidRPr="00000000" w14:paraId="000000AE">
      <w:pPr>
        <w:pStyle w:val="Heading2"/>
        <w:numPr>
          <w:ilvl w:val="0"/>
          <w:numId w:val="8"/>
        </w:numPr>
        <w:ind w:left="1440" w:hanging="360"/>
        <w:rPr>
          <w:sz w:val="24"/>
          <w:szCs w:val="24"/>
        </w:rPr>
      </w:pPr>
      <w:bookmarkStart w:colFirst="0" w:colLast="0" w:name="_heading=h.3840ks68f0ru" w:id="17"/>
      <w:bookmarkEnd w:id="17"/>
      <w:r w:rsidDel="00000000" w:rsidR="00000000" w:rsidRPr="00000000">
        <w:rPr>
          <w:sz w:val="24"/>
          <w:szCs w:val="24"/>
          <w:rtl w:val="0"/>
        </w:rPr>
        <w:t xml:space="preserve">Mô hình dữ liệu mức luận lý (LDM)</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r>
      <w:sdt>
        <w:sdtPr>
          <w:tag w:val="goog_rdk_0"/>
        </w:sdtPr>
        <w:sdtContent>
          <w:r w:rsidDel="00000000" w:rsidR="00000000" w:rsidRPr="00000000">
            <w:rPr>
              <w:rFonts w:ascii="Times New Roman" w:cs="Times New Roman" w:eastAsia="Times New Roman" w:hAnsi="Times New Roman"/>
              <w:rtl w:val="0"/>
              <w:rPrChange w:author="Nguyen Nhu Ngoc B2017210" w:id="0" w:date="2023-10-16T17:19:09Z">
                <w:rPr>
                  <w:rFonts w:ascii="Times New Roman" w:cs="Times New Roman" w:eastAsia="Times New Roman" w:hAnsi="Times New Roman"/>
                </w:rPr>
              </w:rPrChange>
            </w:rPr>
            <w:t xml:space="preserve">THANH_VIEN</w:t>
          </w:r>
        </w:sdtContent>
      </w:sdt>
      <w:r w:rsidDel="00000000" w:rsidR="00000000" w:rsidRPr="00000000">
        <w:rPr>
          <w:rFonts w:ascii="Times New Roman" w:cs="Times New Roman" w:eastAsia="Times New Roman" w:hAnsi="Times New Roman"/>
          <w:rtl w:val="0"/>
        </w:rPr>
        <w:t xml:space="preserve"> (</w:t>
      </w:r>
      <w:sdt>
        <w:sdtPr>
          <w:tag w:val="goog_rdk_1"/>
        </w:sdtPr>
        <w:sdtContent>
          <w:r w:rsidDel="00000000" w:rsidR="00000000" w:rsidRPr="00000000">
            <w:rPr>
              <w:rFonts w:ascii="Times New Roman" w:cs="Times New Roman" w:eastAsia="Times New Roman" w:hAnsi="Times New Roman"/>
              <w:b w:val="1"/>
              <w:rtl w:val="0"/>
              <w:rPrChange w:author="Nguyen Nhu Ngoc B2017210" w:id="1" w:date="2023-10-16T17:19:11Z">
                <w:rPr>
                  <w:rFonts w:ascii="Times New Roman" w:cs="Times New Roman" w:eastAsia="Times New Roman" w:hAnsi="Times New Roman"/>
                  <w:b w:val="1"/>
                </w:rPr>
              </w:rPrChange>
            </w:rPr>
            <w:t xml:space="preserve">MA_THANH_VIEN</w:t>
          </w:r>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TEN_DANG_NHAP, </w:t>
      </w:r>
      <w:r w:rsidDel="00000000" w:rsidR="00000000" w:rsidRPr="00000000">
        <w:rPr>
          <w:rFonts w:ascii="Times New Roman" w:cs="Times New Roman" w:eastAsia="Times New Roman" w:hAnsi="Times New Roman"/>
          <w:rtl w:val="0"/>
        </w:rPr>
        <w:t xml:space="preserve"> HO_TEN, DIA_CHI, SO_DT, EMAIL, </w:t>
      </w:r>
      <w:sdt>
        <w:sdtPr>
          <w:tag w:val="goog_rdk_2"/>
        </w:sdtPr>
        <w:sdtContent>
          <w:r w:rsidDel="00000000" w:rsidR="00000000" w:rsidRPr="00000000">
            <w:rPr>
              <w:rFonts w:ascii="Times New Roman" w:cs="Times New Roman" w:eastAsia="Times New Roman" w:hAnsi="Times New Roman"/>
              <w:rtl w:val="0"/>
              <w:rPrChange w:author="Nguyen Nhu Ngoc B2017210" w:id="2" w:date="2023-10-16T17:20:36Z">
                <w:rPr>
                  <w:rFonts w:ascii="Times New Roman" w:cs="Times New Roman" w:eastAsia="Times New Roman" w:hAnsi="Times New Roman"/>
                </w:rPr>
              </w:rPrChange>
            </w:rPr>
            <w:t xml:space="preserve">GIOI_TINH</w:t>
          </w:r>
        </w:sdtContent>
      </w:sdt>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TAI_KHOAN (</w:t>
      </w:r>
      <w:r w:rsidDel="00000000" w:rsidR="00000000" w:rsidRPr="00000000">
        <w:rPr>
          <w:rFonts w:ascii="Times New Roman" w:cs="Times New Roman" w:eastAsia="Times New Roman" w:hAnsi="Times New Roman"/>
          <w:b w:val="1"/>
          <w:rtl w:val="0"/>
        </w:rPr>
        <w:t xml:space="preserve">TEN_DANG_NHAP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sdt>
        <w:sdtPr>
          <w:tag w:val="goog_rdk_3"/>
        </w:sdtPr>
        <w:sdtContent>
          <w:r w:rsidDel="00000000" w:rsidR="00000000" w:rsidRPr="00000000">
            <w:rPr>
              <w:rFonts w:ascii="Times New Roman" w:cs="Times New Roman" w:eastAsia="Times New Roman" w:hAnsi="Times New Roman"/>
              <w:i w:val="1"/>
              <w:rtl w:val="0"/>
              <w:rPrChange w:author="Nguyen Nhu Ngoc B2017210" w:id="1" w:date="2023-10-16T17:19:11Z">
                <w:rPr>
                  <w:rFonts w:ascii="Times New Roman" w:cs="Times New Roman" w:eastAsia="Times New Roman" w:hAnsi="Times New Roman"/>
                  <w:i w:val="1"/>
                </w:rPr>
              </w:rPrChange>
            </w:rPr>
            <w:t xml:space="preserve">MA_THANH_VIEN</w:t>
          </w:r>
        </w:sdtContent>
      </w:sdt>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MAT_KHAU, CHUC_VU)</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TIEC (</w:t>
      </w:r>
      <w:r w:rsidDel="00000000" w:rsidR="00000000" w:rsidRPr="00000000">
        <w:rPr>
          <w:rFonts w:ascii="Times New Roman" w:cs="Times New Roman" w:eastAsia="Times New Roman" w:hAnsi="Times New Roman"/>
          <w:b w:val="1"/>
          <w:rtl w:val="0"/>
        </w:rPr>
        <w:t xml:space="preserve">MA_BUA_TIEC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MA_SANH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MA_THUC_DON</w:t>
      </w:r>
      <w:r w:rsidDel="00000000" w:rsidR="00000000" w:rsidRPr="00000000">
        <w:rPr>
          <w:rFonts w:ascii="Times New Roman" w:cs="Times New Roman" w:eastAsia="Times New Roman" w:hAnsi="Times New Roman"/>
          <w:rtl w:val="0"/>
        </w:rPr>
        <w:t xml:space="preserve">, NGAY_TO_CHUC)</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HOA_DON (</w:t>
      </w:r>
      <w:r w:rsidDel="00000000" w:rsidR="00000000" w:rsidRPr="00000000">
        <w:rPr>
          <w:rFonts w:ascii="Times New Roman" w:cs="Times New Roman" w:eastAsia="Times New Roman" w:hAnsi="Times New Roman"/>
          <w:b w:val="1"/>
          <w:rtl w:val="0"/>
        </w:rPr>
        <w:t xml:space="preserve">MA_HOA_DON</w:t>
      </w:r>
      <w:r w:rsidDel="00000000" w:rsidR="00000000" w:rsidRPr="00000000">
        <w:rPr>
          <w:rFonts w:ascii="Times New Roman" w:cs="Times New Roman" w:eastAsia="Times New Roman" w:hAnsi="Times New Roman"/>
          <w:rtl w:val="0"/>
        </w:rPr>
        <w:t xml:space="preserve">, </w:t>
      </w:r>
      <w:sdt>
        <w:sdtPr>
          <w:tag w:val="goog_rdk_4"/>
        </w:sdtPr>
        <w:sdtContent>
          <w:r w:rsidDel="00000000" w:rsidR="00000000" w:rsidRPr="00000000">
            <w:rPr>
              <w:rFonts w:ascii="Times New Roman" w:cs="Times New Roman" w:eastAsia="Times New Roman" w:hAnsi="Times New Roman"/>
              <w:i w:val="1"/>
              <w:rtl w:val="0"/>
              <w:rPrChange w:author="Nguyen Nhu Ngoc B2017210" w:id="1" w:date="2023-10-16T17:19:11Z">
                <w:rPr>
                  <w:rFonts w:ascii="Times New Roman" w:cs="Times New Roman" w:eastAsia="Times New Roman" w:hAnsi="Times New Roman"/>
                  <w:i w:val="1"/>
                </w:rPr>
              </w:rPrChange>
            </w:rPr>
            <w:t xml:space="preserve">MA_THANH_VIEN</w:t>
          </w:r>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MA_BUA_TIEC</w:t>
      </w:r>
      <w:r w:rsidDel="00000000" w:rsidR="00000000" w:rsidRPr="00000000">
        <w:rPr>
          <w:rFonts w:ascii="Times New Roman" w:cs="Times New Roman" w:eastAsia="Times New Roman" w:hAnsi="Times New Roman"/>
          <w:rtl w:val="0"/>
        </w:rPr>
        <w:t xml:space="preserve">, NGAY_LAP, GIA)</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SANH (</w:t>
      </w:r>
      <w:r w:rsidDel="00000000" w:rsidR="00000000" w:rsidRPr="00000000">
        <w:rPr>
          <w:rFonts w:ascii="Times New Roman" w:cs="Times New Roman" w:eastAsia="Times New Roman" w:hAnsi="Times New Roman"/>
          <w:b w:val="1"/>
          <w:rtl w:val="0"/>
        </w:rPr>
        <w:t xml:space="preserve">MA_SANH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MA_BUA_TIEC</w:t>
      </w:r>
      <w:r w:rsidDel="00000000" w:rsidR="00000000" w:rsidRPr="00000000">
        <w:rPr>
          <w:rFonts w:ascii="Times New Roman" w:cs="Times New Roman" w:eastAsia="Times New Roman" w:hAnsi="Times New Roman"/>
          <w:rtl w:val="0"/>
        </w:rPr>
        <w:t xml:space="preserve">, TEN_SANH, VI_TRI, SUC_CHUA)</w:t>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KHUYEN_MAI (</w:t>
      </w:r>
      <w:r w:rsidDel="00000000" w:rsidR="00000000" w:rsidRPr="00000000">
        <w:rPr>
          <w:rFonts w:ascii="Times New Roman" w:cs="Times New Roman" w:eastAsia="Times New Roman" w:hAnsi="Times New Roman"/>
          <w:b w:val="1"/>
          <w:rtl w:val="0"/>
        </w:rPr>
        <w:t xml:space="preserve">MA_KHUYEN_MAI</w:t>
      </w:r>
      <w:r w:rsidDel="00000000" w:rsidR="00000000" w:rsidRPr="00000000">
        <w:rPr>
          <w:rFonts w:ascii="Times New Roman" w:cs="Times New Roman" w:eastAsia="Times New Roman" w:hAnsi="Times New Roman"/>
          <w:rtl w:val="0"/>
        </w:rPr>
        <w:t xml:space="preserve">, TEN_KHUYEN_MAI)</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r>
      <w:sdt>
        <w:sdtPr>
          <w:tag w:val="goog_rdk_5"/>
        </w:sdtPr>
        <w:sdtContent>
          <w:r w:rsidDel="00000000" w:rsidR="00000000" w:rsidRPr="00000000">
            <w:rPr>
              <w:rFonts w:ascii="Times New Roman" w:cs="Times New Roman" w:eastAsia="Times New Roman" w:hAnsi="Times New Roman"/>
              <w:rtl w:val="0"/>
              <w:rPrChange w:author="Nguyen Nhu Ngoc B2017210" w:id="3" w:date="2023-10-16T17:20:41Z">
                <w:rPr>
                  <w:rFonts w:ascii="Times New Roman" w:cs="Times New Roman" w:eastAsia="Times New Roman" w:hAnsi="Times New Roman"/>
                </w:rPr>
              </w:rPrChange>
            </w:rPr>
            <w:t xml:space="preserve">CHI_TIET_KHUYEN_MAI</w:t>
          </w:r>
        </w:sdtContent>
      </w:sdt>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MA_KHUYEN_MAI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MA_BUA_TIEC</w:t>
      </w:r>
      <w:r w:rsidDel="00000000" w:rsidR="00000000" w:rsidRPr="00000000">
        <w:rPr>
          <w:rFonts w:ascii="Times New Roman" w:cs="Times New Roman" w:eastAsia="Times New Roman" w:hAnsi="Times New Roman"/>
          <w:rtl w:val="0"/>
        </w:rPr>
        <w:t xml:space="preserve">, THOI_GIAN_BAT_DAU, </w:t>
      </w:r>
      <w:sdt>
        <w:sdtPr>
          <w:tag w:val="goog_rdk_6"/>
        </w:sdtPr>
        <w:sdtContent>
          <w:r w:rsidDel="00000000" w:rsidR="00000000" w:rsidRPr="00000000">
            <w:rPr>
              <w:rFonts w:ascii="Times New Roman" w:cs="Times New Roman" w:eastAsia="Times New Roman" w:hAnsi="Times New Roman"/>
              <w:rtl w:val="0"/>
              <w:rPrChange w:author="Nguyen Nhu Ngoc B2017210" w:id="4" w:date="2023-10-16T17:20:46Z">
                <w:rPr>
                  <w:rFonts w:ascii="Times New Roman" w:cs="Times New Roman" w:eastAsia="Times New Roman" w:hAnsi="Times New Roman"/>
                </w:rPr>
              </w:rPrChange>
            </w:rPr>
            <w:t xml:space="preserve">THOI_GIAN_KET_THUC</w:t>
          </w:r>
        </w:sdtContent>
      </w:sdt>
      <w:r w:rsidDel="00000000" w:rsidR="00000000" w:rsidRPr="00000000">
        <w:rPr>
          <w:rFonts w:ascii="Times New Roman" w:cs="Times New Roman" w:eastAsia="Times New Roman" w:hAnsi="Times New Roman"/>
          <w:rtl w:val="0"/>
        </w:rPr>
        <w:t xml:space="preserve">, PHAN_TRAM, </w:t>
      </w:r>
      <w:sdt>
        <w:sdtPr>
          <w:tag w:val="goog_rdk_7"/>
        </w:sdtPr>
        <w:sdtContent>
          <w:r w:rsidDel="00000000" w:rsidR="00000000" w:rsidRPr="00000000">
            <w:rPr>
              <w:rFonts w:ascii="Times New Roman" w:cs="Times New Roman" w:eastAsia="Times New Roman" w:hAnsi="Times New Roman"/>
              <w:rtl w:val="0"/>
              <w:rPrChange w:author="Nguyen Nhu Ngoc B2017210" w:id="5" w:date="2023-10-16T17:20:44Z">
                <w:rPr>
                  <w:rFonts w:ascii="Times New Roman" w:cs="Times New Roman" w:eastAsia="Times New Roman" w:hAnsi="Times New Roman"/>
                </w:rPr>
              </w:rPrChange>
            </w:rPr>
            <w:t xml:space="preserve">HINH_THUC</w:t>
          </w:r>
        </w:sdtContent>
      </w:sdt>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8.</w:t>
        <w:tab/>
        <w:t xml:space="preserve">THUC_DON (</w:t>
      </w:r>
      <w:r w:rsidDel="00000000" w:rsidR="00000000" w:rsidRPr="00000000">
        <w:rPr>
          <w:rFonts w:ascii="Times New Roman" w:cs="Times New Roman" w:eastAsia="Times New Roman" w:hAnsi="Times New Roman"/>
          <w:b w:val="1"/>
          <w:rtl w:val="0"/>
        </w:rPr>
        <w:t xml:space="preserve">MA_THUC_DON</w:t>
      </w:r>
      <w:r w:rsidDel="00000000" w:rsidR="00000000" w:rsidRPr="00000000">
        <w:rPr>
          <w:rFonts w:ascii="Times New Roman" w:cs="Times New Roman" w:eastAsia="Times New Roman" w:hAnsi="Times New Roman"/>
          <w:rtl w:val="0"/>
        </w:rPr>
        <w:t xml:space="preserve">, TEN_THUC_DON, MO_TA)</w:t>
      </w: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LOAI_MON_AN (</w:t>
      </w:r>
      <w:r w:rsidDel="00000000" w:rsidR="00000000" w:rsidRPr="00000000">
        <w:rPr>
          <w:rFonts w:ascii="Times New Roman" w:cs="Times New Roman" w:eastAsia="Times New Roman" w:hAnsi="Times New Roman"/>
          <w:b w:val="1"/>
          <w:rtl w:val="0"/>
        </w:rPr>
        <w:t xml:space="preserve">MA_LOAI</w:t>
      </w:r>
      <w:r w:rsidDel="00000000" w:rsidR="00000000" w:rsidRPr="00000000">
        <w:rPr>
          <w:rFonts w:ascii="Times New Roman" w:cs="Times New Roman" w:eastAsia="Times New Roman" w:hAnsi="Times New Roman"/>
          <w:rtl w:val="0"/>
        </w:rPr>
        <w:t xml:space="preserve">, TEN_LOAI)</w:t>
      </w: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t xml:space="preserve">MON_AN </w:t>
      </w:r>
      <w:r w:rsidDel="00000000" w:rsidR="00000000" w:rsidRPr="00000000">
        <w:rPr>
          <w:rFonts w:ascii="Times New Roman" w:cs="Times New Roman" w:eastAsia="Times New Roman" w:hAnsi="Times New Roman"/>
          <w:b w:val="1"/>
          <w:rtl w:val="0"/>
        </w:rPr>
        <w:t xml:space="preserve">(MA_MON_AN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MA_LOAI</w:t>
      </w:r>
      <w:r w:rsidDel="00000000" w:rsidR="00000000" w:rsidRPr="00000000">
        <w:rPr>
          <w:rFonts w:ascii="Times New Roman" w:cs="Times New Roman" w:eastAsia="Times New Roman" w:hAnsi="Times New Roman"/>
          <w:rtl w:val="0"/>
        </w:rPr>
        <w:t xml:space="preserve">, TEN_MON_AN, MO_TA)</w:t>
      </w: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r>
      <w:sdt>
        <w:sdtPr>
          <w:tag w:val="goog_rdk_8"/>
        </w:sdtPr>
        <w:sdtContent>
          <w:r w:rsidDel="00000000" w:rsidR="00000000" w:rsidRPr="00000000">
            <w:rPr>
              <w:rFonts w:ascii="Times New Roman" w:cs="Times New Roman" w:eastAsia="Times New Roman" w:hAnsi="Times New Roman"/>
              <w:rtl w:val="0"/>
              <w:rPrChange w:author="Nguyen Nhu Ngoc B2017210" w:id="6" w:date="2023-10-16T17:20:48Z">
                <w:rPr>
                  <w:rFonts w:ascii="Times New Roman" w:cs="Times New Roman" w:eastAsia="Times New Roman" w:hAnsi="Times New Roman"/>
                </w:rPr>
              </w:rPrChange>
            </w:rPr>
            <w:t xml:space="preserve">CHI_TIET_THUC_DON</w:t>
          </w:r>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MA_MON_AN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MA_THUC_DON</w:t>
      </w:r>
      <w:r w:rsidDel="00000000" w:rsidR="00000000" w:rsidRPr="00000000">
        <w:rPr>
          <w:rFonts w:ascii="Times New Roman" w:cs="Times New Roman" w:eastAsia="Times New Roman" w:hAnsi="Times New Roman"/>
          <w:rtl w:val="0"/>
        </w:rPr>
        <w:t xml:space="preserve">, SO_LUONG)</w:t>
      </w: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NGUYEN_LIEU (</w:t>
      </w:r>
      <w:r w:rsidDel="00000000" w:rsidR="00000000" w:rsidRPr="00000000">
        <w:rPr>
          <w:rFonts w:ascii="Times New Roman" w:cs="Times New Roman" w:eastAsia="Times New Roman" w:hAnsi="Times New Roman"/>
          <w:b w:val="1"/>
          <w:rtl w:val="0"/>
        </w:rPr>
        <w:t xml:space="preserve">MA_NGUYEN_LIEU</w:t>
      </w:r>
      <w:r w:rsidDel="00000000" w:rsidR="00000000" w:rsidRPr="00000000">
        <w:rPr>
          <w:rFonts w:ascii="Times New Roman" w:cs="Times New Roman" w:eastAsia="Times New Roman" w:hAnsi="Times New Roman"/>
          <w:rtl w:val="0"/>
        </w:rPr>
        <w:t xml:space="preserve">, TEN_NGUYEN_LIEU, DON_VI)</w:t>
      </w: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r>
      <w:sdt>
        <w:sdtPr>
          <w:tag w:val="goog_rdk_9"/>
        </w:sdtPr>
        <w:sdtContent>
          <w:r w:rsidDel="00000000" w:rsidR="00000000" w:rsidRPr="00000000">
            <w:rPr>
              <w:rFonts w:ascii="Times New Roman" w:cs="Times New Roman" w:eastAsia="Times New Roman" w:hAnsi="Times New Roman"/>
              <w:rtl w:val="0"/>
              <w:rPrChange w:author="Nguyen Nhu Ngoc B2017210" w:id="7" w:date="2023-10-16T17:20:53Z">
                <w:rPr>
                  <w:rFonts w:ascii="Times New Roman" w:cs="Times New Roman" w:eastAsia="Times New Roman" w:hAnsi="Times New Roman"/>
                </w:rPr>
              </w:rPrChange>
            </w:rPr>
            <w:t xml:space="preserve">CHI_TIET_NGUYEN_LIEU</w:t>
          </w:r>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MA_MON_AN</w:t>
      </w:r>
      <w:r w:rsidDel="00000000" w:rsidR="00000000" w:rsidRPr="00000000">
        <w:rPr>
          <w:rFonts w:ascii="Times New Roman" w:cs="Times New Roman" w:eastAsia="Times New Roman" w:hAnsi="Times New Roman"/>
          <w:rtl w:val="0"/>
        </w:rPr>
        <w:t xml:space="preserve">, </w:t>
      </w:r>
      <w:sdt>
        <w:sdtPr>
          <w:tag w:val="goog_rdk_10"/>
        </w:sdtPr>
        <w:sdtContent>
          <w:r w:rsidDel="00000000" w:rsidR="00000000" w:rsidRPr="00000000">
            <w:rPr>
              <w:rFonts w:ascii="Times New Roman" w:cs="Times New Roman" w:eastAsia="Times New Roman" w:hAnsi="Times New Roman"/>
              <w:b w:val="1"/>
              <w:rtl w:val="0"/>
              <w:rPrChange w:author="Nguyen Nhu Ngoc B2017210" w:id="8" w:date="2023-10-16T17:20:51Z">
                <w:rPr>
                  <w:rFonts w:ascii="Times New Roman" w:cs="Times New Roman" w:eastAsia="Times New Roman" w:hAnsi="Times New Roman"/>
                  <w:b w:val="1"/>
                </w:rPr>
              </w:rPrChange>
            </w:rPr>
            <w:t xml:space="preserve">MA_NGUYEN_LIEU</w:t>
          </w:r>
        </w:sdtContent>
      </w:sdt>
      <w:r w:rsidDel="00000000" w:rsidR="00000000" w:rsidRPr="00000000">
        <w:rPr>
          <w:rFonts w:ascii="Times New Roman" w:cs="Times New Roman" w:eastAsia="Times New Roman" w:hAnsi="Times New Roman"/>
          <w:rtl w:val="0"/>
        </w:rPr>
        <w:t xml:space="preserve">, SO_LUONG)</w:t>
      </w: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r>
      <w:sdt>
        <w:sdtPr>
          <w:tag w:val="goog_rdk_11"/>
        </w:sdtPr>
        <w:sdtContent>
          <w:r w:rsidDel="00000000" w:rsidR="00000000" w:rsidRPr="00000000">
            <w:rPr>
              <w:rFonts w:ascii="Times New Roman" w:cs="Times New Roman" w:eastAsia="Times New Roman" w:hAnsi="Times New Roman"/>
              <w:rtl w:val="0"/>
              <w:rPrChange w:author="Nguyen Nhu Ngoc B2017210" w:id="9" w:date="2023-10-16T17:20:56Z">
                <w:rPr>
                  <w:rFonts w:ascii="Times New Roman" w:cs="Times New Roman" w:eastAsia="Times New Roman" w:hAnsi="Times New Roman"/>
                </w:rPr>
              </w:rPrChange>
            </w:rPr>
            <w:t xml:space="preserve">PHIEU_NHAP</w:t>
          </w:r>
        </w:sdtContent>
      </w:sdt>
      <w:r w:rsidDel="00000000" w:rsidR="00000000" w:rsidRPr="00000000">
        <w:rPr>
          <w:rFonts w:ascii="Times New Roman" w:cs="Times New Roman" w:eastAsia="Times New Roman" w:hAnsi="Times New Roman"/>
          <w:rtl w:val="0"/>
        </w:rPr>
        <w:t xml:space="preserve"> (</w:t>
      </w:r>
      <w:sdt>
        <w:sdtPr>
          <w:tag w:val="goog_rdk_12"/>
        </w:sdtPr>
        <w:sdtContent>
          <w:r w:rsidDel="00000000" w:rsidR="00000000" w:rsidRPr="00000000">
            <w:rPr>
              <w:rFonts w:ascii="Times New Roman" w:cs="Times New Roman" w:eastAsia="Times New Roman" w:hAnsi="Times New Roman"/>
              <w:b w:val="1"/>
              <w:rtl w:val="0"/>
              <w:rPrChange w:author="Nguyen Nhu Ngoc B2017210" w:id="10" w:date="2023-10-16T17:20:58Z">
                <w:rPr>
                  <w:rFonts w:ascii="Times New Roman" w:cs="Times New Roman" w:eastAsia="Times New Roman" w:hAnsi="Times New Roman"/>
                  <w:b w:val="1"/>
                </w:rPr>
              </w:rPrChange>
            </w:rPr>
            <w:t xml:space="preserve">MA_PHIEU_NHAP</w:t>
          </w:r>
        </w:sdtContent>
      </w:sdt>
      <w:r w:rsidDel="00000000" w:rsidR="00000000" w:rsidRPr="00000000">
        <w:rPr>
          <w:rFonts w:ascii="Times New Roman" w:cs="Times New Roman" w:eastAsia="Times New Roman" w:hAnsi="Times New Roman"/>
          <w:rtl w:val="0"/>
        </w:rPr>
        <w:t xml:space="preserve">, NGAY_LAP_PN)</w:t>
      </w: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tab/>
      </w:r>
      <w:sdt>
        <w:sdtPr>
          <w:tag w:val="goog_rdk_13"/>
        </w:sdtPr>
        <w:sdtContent>
          <w:r w:rsidDel="00000000" w:rsidR="00000000" w:rsidRPr="00000000">
            <w:rPr>
              <w:rFonts w:ascii="Times New Roman" w:cs="Times New Roman" w:eastAsia="Times New Roman" w:hAnsi="Times New Roman"/>
              <w:rtl w:val="0"/>
              <w:rPrChange w:author="Nguyen Nhu Ngoc B2017210" w:id="11" w:date="2023-10-16T17:21:00Z">
                <w:rPr>
                  <w:rFonts w:ascii="Times New Roman" w:cs="Times New Roman" w:eastAsia="Times New Roman" w:hAnsi="Times New Roman"/>
                </w:rPr>
              </w:rPrChange>
            </w:rPr>
            <w:t xml:space="preserve">CHI_TIET_PHIEU_NHAP</w:t>
          </w:r>
        </w:sdtContent>
      </w:sdt>
      <w:r w:rsidDel="00000000" w:rsidR="00000000" w:rsidRPr="00000000">
        <w:rPr>
          <w:rFonts w:ascii="Times New Roman" w:cs="Times New Roman" w:eastAsia="Times New Roman" w:hAnsi="Times New Roman"/>
          <w:rtl w:val="0"/>
        </w:rPr>
        <w:t xml:space="preserve"> (</w:t>
      </w:r>
      <w:sdt>
        <w:sdtPr>
          <w:tag w:val="goog_rdk_14"/>
        </w:sdtPr>
        <w:sdtContent>
          <w:r w:rsidDel="00000000" w:rsidR="00000000" w:rsidRPr="00000000">
            <w:rPr>
              <w:rFonts w:ascii="Times New Roman" w:cs="Times New Roman" w:eastAsia="Times New Roman" w:hAnsi="Times New Roman"/>
              <w:b w:val="1"/>
              <w:rtl w:val="0"/>
              <w:rPrChange w:author="Nguyen Nhu Ngoc B2017210" w:id="10" w:date="2023-10-16T17:20:58Z">
                <w:rPr>
                  <w:rFonts w:ascii="Times New Roman" w:cs="Times New Roman" w:eastAsia="Times New Roman" w:hAnsi="Times New Roman"/>
                  <w:b w:val="1"/>
                </w:rPr>
              </w:rPrChange>
            </w:rPr>
            <w:t xml:space="preserve">MA_PHIEU_NHAP</w:t>
          </w:r>
        </w:sdtContent>
      </w:sdt>
      <w:r w:rsidDel="00000000" w:rsidR="00000000" w:rsidRPr="00000000">
        <w:rPr>
          <w:rFonts w:ascii="Times New Roman" w:cs="Times New Roman" w:eastAsia="Times New Roman" w:hAnsi="Times New Roman"/>
          <w:rtl w:val="0"/>
        </w:rPr>
        <w:t xml:space="preserve">, </w:t>
      </w:r>
      <w:sdt>
        <w:sdtPr>
          <w:tag w:val="goog_rdk_15"/>
        </w:sdtPr>
        <w:sdtContent>
          <w:r w:rsidDel="00000000" w:rsidR="00000000" w:rsidRPr="00000000">
            <w:rPr>
              <w:rFonts w:ascii="Times New Roman" w:cs="Times New Roman" w:eastAsia="Times New Roman" w:hAnsi="Times New Roman"/>
              <w:b w:val="1"/>
              <w:rtl w:val="0"/>
              <w:rPrChange w:author="Nguyen Nhu Ngoc B2017210" w:id="8" w:date="2023-10-16T17:20:51Z">
                <w:rPr>
                  <w:rFonts w:ascii="Times New Roman" w:cs="Times New Roman" w:eastAsia="Times New Roman" w:hAnsi="Times New Roman"/>
                  <w:b w:val="1"/>
                </w:rPr>
              </w:rPrChange>
            </w:rPr>
            <w:t xml:space="preserve">MA_NGUYEN_LIEU</w:t>
          </w:r>
        </w:sdtContent>
      </w:sdt>
      <w:r w:rsidDel="00000000" w:rsidR="00000000" w:rsidRPr="00000000">
        <w:rPr>
          <w:rFonts w:ascii="Times New Roman" w:cs="Times New Roman" w:eastAsia="Times New Roman" w:hAnsi="Times New Roman"/>
          <w:rtl w:val="0"/>
        </w:rPr>
        <w:t xml:space="preserve">, SO_LUONG, DON_GIA) </w:t>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1"/>
        <w:numPr>
          <w:ilvl w:val="0"/>
          <w:numId w:val="8"/>
        </w:numPr>
        <w:spacing w:before="0" w:line="288" w:lineRule="auto"/>
        <w:ind w:left="1440" w:hanging="360"/>
        <w:jc w:val="left"/>
        <w:rPr>
          <w:sz w:val="24"/>
          <w:szCs w:val="24"/>
        </w:rPr>
      </w:pPr>
      <w:bookmarkStart w:colFirst="0" w:colLast="0" w:name="_heading=h.yj66aavkbrnu" w:id="18"/>
      <w:bookmarkEnd w:id="18"/>
      <w:r w:rsidDel="00000000" w:rsidR="00000000" w:rsidRPr="00000000">
        <w:rPr>
          <w:sz w:val="24"/>
          <w:szCs w:val="24"/>
          <w:rtl w:val="0"/>
        </w:rPr>
        <w:t xml:space="preserve">CÁC RÀNG BUỘC THAM CHIẾU</w:t>
      </w:r>
    </w:p>
    <w:p w:rsidR="00000000" w:rsidDel="00000000" w:rsidP="00000000" w:rsidRDefault="00000000" w:rsidRPr="00000000" w14:paraId="000000C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105" w:tblpY="0"/>
        <w:tblW w:w="9360.0" w:type="dxa"/>
        <w:jc w:val="left"/>
        <w:tblBorders>
          <w:top w:color="7f7f7f" w:space="0" w:sz="4" w:val="single"/>
          <w:bottom w:color="7f7f7f" w:space="0" w:sz="4" w:val="single"/>
        </w:tblBorders>
        <w:tblLayout w:type="fixed"/>
        <w:tblLook w:val="04A0"/>
      </w:tblPr>
      <w:tblGrid>
        <w:gridCol w:w="705"/>
        <w:gridCol w:w="4665"/>
        <w:gridCol w:w="450"/>
        <w:gridCol w:w="3540"/>
        <w:tblGridChange w:id="0">
          <w:tblGrid>
            <w:gridCol w:w="705"/>
            <w:gridCol w:w="4665"/>
            <w:gridCol w:w="450"/>
            <w:gridCol w:w="3540"/>
          </w:tblGrid>
        </w:tblGridChange>
      </w:tblGrid>
      <w:tr>
        <w:trPr>
          <w:cantSplit w:val="0"/>
          <w:trHeight w:val="397" w:hRule="atLeast"/>
          <w:tblHeader w:val="0"/>
        </w:trPr>
        <w:tc>
          <w:tcPr>
            <w:tcBorders>
              <w:top w:color="000000" w:space="0" w:sz="18" w:val="single"/>
              <w:left w:color="000000" w:space="0" w:sz="12" w:val="single"/>
              <w:bottom w:color="000000" w:space="0" w:sz="18" w:val="single"/>
              <w:right w:color="000000" w:space="0" w:sz="12" w:val="single"/>
            </w:tcBorders>
            <w:tcMar>
              <w:top w:w="0.0" w:type="dxa"/>
              <w:left w:w="108.0" w:type="dxa"/>
              <w:bottom w:w="0.0" w:type="dxa"/>
              <w:right w:w="108.0" w:type="dxa"/>
            </w:tcMar>
            <w:vAlign w:val="bottom"/>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STT</w:t>
            </w:r>
          </w:p>
        </w:tc>
        <w:tc>
          <w:tcPr>
            <w:tcBorders>
              <w:top w:color="000000" w:space="0" w:sz="18" w:val="single"/>
              <w:left w:color="000000" w:space="0" w:sz="12" w:val="single"/>
              <w:bottom w:color="000000" w:space="0" w:sz="18" w:val="single"/>
              <w:right w:color="000000" w:space="0" w:sz="12" w:val="single"/>
            </w:tcBorders>
            <w:tcMar>
              <w:top w:w="0.0" w:type="dxa"/>
              <w:left w:w="108.0" w:type="dxa"/>
              <w:bottom w:w="0.0" w:type="dxa"/>
              <w:right w:w="108.0" w:type="dxa"/>
            </w:tcMar>
            <w:vAlign w:val="bottom"/>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Bảng con (Reference table)</w:t>
            </w:r>
          </w:p>
        </w:tc>
        <w:tc>
          <w:tcPr>
            <w:tcBorders>
              <w:top w:color="000000" w:space="0" w:sz="18" w:val="single"/>
              <w:left w:color="000000" w:space="0" w:sz="12" w:val="single"/>
              <w:bottom w:color="000000" w:space="0" w:sz="18"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18" w:val="single"/>
              <w:left w:color="000000" w:space="0" w:sz="0" w:val="nil"/>
              <w:bottom w:color="000000" w:space="0" w:sz="18" w:val="single"/>
              <w:right w:color="000000" w:space="0" w:sz="12" w:val="single"/>
            </w:tcBorders>
            <w:tcMar>
              <w:top w:w="0.0" w:type="dxa"/>
              <w:left w:w="108.0" w:type="dxa"/>
              <w:bottom w:w="0.0" w:type="dxa"/>
              <w:right w:w="108.0" w:type="dxa"/>
            </w:tcMar>
            <w:vAlign w:val="bottom"/>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Bảng cha (Primary table)</w:t>
            </w:r>
          </w:p>
        </w:tc>
      </w:tr>
      <w:tr>
        <w:trPr>
          <w:cantSplit w:val="0"/>
          <w:tblHeader w:val="0"/>
        </w:trPr>
        <w:tc>
          <w:tcPr>
            <w:tcBorders>
              <w:top w:color="000000" w:space="0" w:sz="18"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w:t>
            </w:r>
          </w:p>
        </w:tc>
        <w:tc>
          <w:tcPr>
            <w:tcBorders>
              <w:top w:color="000000" w:space="0" w:sz="18"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THANH_VIEN</w:t>
            </w:r>
            <w:r w:rsidDel="00000000" w:rsidR="00000000" w:rsidRPr="00000000">
              <w:rPr>
                <w:rFonts w:ascii="Times New Roman" w:cs="Times New Roman" w:eastAsia="Times New Roman" w:hAnsi="Times New Roman"/>
                <w:sz w:val="22"/>
                <w:szCs w:val="22"/>
                <w:rtl w:val="0"/>
              </w:rPr>
              <w:t xml:space="preserve"> (TEN_DANG_NHAP)</w:t>
            </w:r>
          </w:p>
        </w:tc>
        <w:tc>
          <w:tcPr>
            <w:tcBorders>
              <w:top w:color="000000" w:space="0" w:sz="18"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b w:val="1"/>
                <w:sz w:val="22"/>
                <w:szCs w:val="22"/>
              </w:rPr>
            </w:pPr>
            <w:sdt>
              <w:sdtPr>
                <w:tag w:val="goog_rdk_16"/>
              </w:sdtPr>
              <w:sdtContent>
                <w:r w:rsidDel="00000000" w:rsidR="00000000" w:rsidRPr="00000000">
                  <w:rPr>
                    <w:rFonts w:ascii="Cardo" w:cs="Cardo" w:eastAsia="Cardo" w:hAnsi="Cardo"/>
                    <w:b w:val="1"/>
                    <w:sz w:val="22"/>
                    <w:szCs w:val="22"/>
                    <w:rtl w:val="0"/>
                  </w:rPr>
                  <w:t xml:space="preserve">→</w:t>
                </w:r>
              </w:sdtContent>
            </w:sdt>
          </w:p>
        </w:tc>
        <w:tc>
          <w:tcPr>
            <w:tcBorders>
              <w:top w:color="000000" w:space="0" w:sz="18"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TAI_KHOAN (TEN_DANG_NHAP)</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TAI_KHOAN (</w:t>
            </w:r>
            <w:r w:rsidDel="00000000" w:rsidR="00000000" w:rsidRPr="00000000">
              <w:rPr>
                <w:rFonts w:ascii="Times New Roman" w:cs="Times New Roman" w:eastAsia="Times New Roman" w:hAnsi="Times New Roman"/>
                <w:sz w:val="22"/>
                <w:szCs w:val="22"/>
                <w:rtl w:val="0"/>
              </w:rPr>
              <w:t xml:space="preserve">MA_THANH_VIEN</w:t>
            </w:r>
            <w:r w:rsidDel="00000000" w:rsidR="00000000" w:rsidRPr="00000000">
              <w:rPr>
                <w:rFonts w:ascii="Times New Roman" w:cs="Times New Roman" w:eastAsia="Times New Roman" w:hAnsi="Times New Roman"/>
                <w:sz w:val="22"/>
                <w:szCs w:val="22"/>
                <w:rtl w:val="0"/>
              </w:rPr>
              <w:t xml:space="preserve">)</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b w:val="1"/>
                <w:sz w:val="22"/>
                <w:szCs w:val="22"/>
              </w:rPr>
            </w:pPr>
            <w:sdt>
              <w:sdtPr>
                <w:tag w:val="goog_rdk_17"/>
              </w:sdtPr>
              <w:sdtContent>
                <w:r w:rsidDel="00000000" w:rsidR="00000000" w:rsidRPr="00000000">
                  <w:rPr>
                    <w:rFonts w:ascii="Cardo" w:cs="Cardo" w:eastAsia="Cardo" w:hAnsi="Cardo"/>
                    <w:b w:val="1"/>
                    <w:sz w:val="22"/>
                    <w:szCs w:val="22"/>
                    <w:rtl w:val="0"/>
                  </w:rPr>
                  <w:t xml:space="preserve">→</w:t>
                </w:r>
              </w:sdtContent>
            </w:sdt>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THANH_VIEN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MA_THANH_VIEN</w:t>
            </w:r>
            <w:r w:rsidDel="00000000" w:rsidR="00000000" w:rsidRPr="00000000">
              <w:rPr>
                <w:rFonts w:ascii="Times New Roman" w:cs="Times New Roman" w:eastAsia="Times New Roman" w:hAnsi="Times New Roman"/>
                <w:sz w:val="22"/>
                <w:szCs w:val="22"/>
                <w:rtl w:val="0"/>
              </w:rPr>
              <w:t xml:space="preserve">)</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3</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MON_AN (</w:t>
            </w:r>
            <w:r w:rsidDel="00000000" w:rsidR="00000000" w:rsidRPr="00000000">
              <w:rPr>
                <w:rFonts w:ascii="Times New Roman" w:cs="Times New Roman" w:eastAsia="Times New Roman" w:hAnsi="Times New Roman"/>
                <w:sz w:val="22"/>
                <w:szCs w:val="22"/>
                <w:rtl w:val="0"/>
              </w:rPr>
              <w:t xml:space="preserve">MA_LOAI</w:t>
            </w:r>
            <w:r w:rsidDel="00000000" w:rsidR="00000000" w:rsidRPr="00000000">
              <w:rPr>
                <w:rFonts w:ascii="Times New Roman" w:cs="Times New Roman" w:eastAsia="Times New Roman" w:hAnsi="Times New Roman"/>
                <w:sz w:val="22"/>
                <w:szCs w:val="22"/>
                <w:rtl w:val="0"/>
              </w:rPr>
              <w:t xml:space="preserve">)</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b w:val="1"/>
                <w:sz w:val="22"/>
                <w:szCs w:val="22"/>
              </w:rPr>
            </w:pPr>
            <w:sdt>
              <w:sdtPr>
                <w:tag w:val="goog_rdk_18"/>
              </w:sdtPr>
              <w:sdtContent>
                <w:r w:rsidDel="00000000" w:rsidR="00000000" w:rsidRPr="00000000">
                  <w:rPr>
                    <w:rFonts w:ascii="Cardo" w:cs="Cardo" w:eastAsia="Cardo" w:hAnsi="Cardo"/>
                    <w:b w:val="1"/>
                    <w:sz w:val="22"/>
                    <w:szCs w:val="22"/>
                    <w:rtl w:val="0"/>
                  </w:rPr>
                  <w:t xml:space="preserve">→</w:t>
                </w:r>
              </w:sdtContent>
            </w:sdt>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LOAIMONAN (</w:t>
            </w:r>
            <w:r w:rsidDel="00000000" w:rsidR="00000000" w:rsidRPr="00000000">
              <w:rPr>
                <w:rFonts w:ascii="Times New Roman" w:cs="Times New Roman" w:eastAsia="Times New Roman" w:hAnsi="Times New Roman"/>
                <w:sz w:val="22"/>
                <w:szCs w:val="22"/>
                <w:rtl w:val="0"/>
              </w:rPr>
              <w:t xml:space="preserve">MA_LOAI</w:t>
            </w:r>
            <w:r w:rsidDel="00000000" w:rsidR="00000000" w:rsidRPr="00000000">
              <w:rPr>
                <w:rFonts w:ascii="Times New Roman" w:cs="Times New Roman" w:eastAsia="Times New Roman" w:hAnsi="Times New Roman"/>
                <w:sz w:val="22"/>
                <w:szCs w:val="22"/>
                <w:rtl w:val="0"/>
              </w:rPr>
              <w:t xml:space="preserve">)</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4</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TIEC (MA_SANH,)</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b w:val="1"/>
                <w:sz w:val="22"/>
                <w:szCs w:val="22"/>
              </w:rPr>
            </w:pPr>
            <w:sdt>
              <w:sdtPr>
                <w:tag w:val="goog_rdk_19"/>
              </w:sdtPr>
              <w:sdtContent>
                <w:r w:rsidDel="00000000" w:rsidR="00000000" w:rsidRPr="00000000">
                  <w:rPr>
                    <w:rFonts w:ascii="Cardo" w:cs="Cardo" w:eastAsia="Cardo" w:hAnsi="Cardo"/>
                    <w:b w:val="1"/>
                    <w:sz w:val="22"/>
                    <w:szCs w:val="22"/>
                    <w:rtl w:val="0"/>
                  </w:rPr>
                  <w:t xml:space="preserve">→</w:t>
                </w:r>
              </w:sdtContent>
            </w:sdt>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SANH (MA_SANH)</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5</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TIEC (MA_THUC_DON)</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b w:val="1"/>
                <w:sz w:val="22"/>
                <w:szCs w:val="22"/>
              </w:rPr>
            </w:pPr>
            <w:sdt>
              <w:sdtPr>
                <w:tag w:val="goog_rdk_20"/>
              </w:sdtPr>
              <w:sdtContent>
                <w:r w:rsidDel="00000000" w:rsidR="00000000" w:rsidRPr="00000000">
                  <w:rPr>
                    <w:rFonts w:ascii="Cardo" w:cs="Cardo" w:eastAsia="Cardo" w:hAnsi="Cardo"/>
                    <w:b w:val="1"/>
                    <w:sz w:val="22"/>
                    <w:szCs w:val="22"/>
                    <w:rtl w:val="0"/>
                  </w:rPr>
                  <w:t xml:space="preserve">→</w:t>
                </w:r>
              </w:sdtContent>
            </w:sdt>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THUC_DON (MA_THUC_DON)</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6</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HOA_DON (</w:t>
            </w:r>
            <w:r w:rsidDel="00000000" w:rsidR="00000000" w:rsidRPr="00000000">
              <w:rPr>
                <w:rFonts w:ascii="Times New Roman" w:cs="Times New Roman" w:eastAsia="Times New Roman" w:hAnsi="Times New Roman"/>
                <w:sz w:val="22"/>
                <w:szCs w:val="22"/>
                <w:rtl w:val="0"/>
              </w:rPr>
              <w:t xml:space="preserve">MA_THANH_VIEN</w:t>
            </w:r>
            <w:r w:rsidDel="00000000" w:rsidR="00000000" w:rsidRPr="00000000">
              <w:rPr>
                <w:rFonts w:ascii="Times New Roman" w:cs="Times New Roman" w:eastAsia="Times New Roman" w:hAnsi="Times New Roman"/>
                <w:sz w:val="22"/>
                <w:szCs w:val="22"/>
                <w:rtl w:val="0"/>
              </w:rPr>
              <w:t xml:space="preserve">) </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b w:val="1"/>
                <w:sz w:val="22"/>
                <w:szCs w:val="22"/>
              </w:rPr>
            </w:pPr>
            <w:sdt>
              <w:sdtPr>
                <w:tag w:val="goog_rdk_21"/>
              </w:sdtPr>
              <w:sdtContent>
                <w:r w:rsidDel="00000000" w:rsidR="00000000" w:rsidRPr="00000000">
                  <w:rPr>
                    <w:rFonts w:ascii="Cardo" w:cs="Cardo" w:eastAsia="Cardo" w:hAnsi="Cardo"/>
                    <w:b w:val="1"/>
                    <w:sz w:val="22"/>
                    <w:szCs w:val="22"/>
                    <w:rtl w:val="0"/>
                  </w:rPr>
                  <w:t xml:space="preserve">→</w:t>
                </w:r>
              </w:sdtContent>
            </w:sdt>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THANH_VIEN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MA_THANH_VIEN</w:t>
            </w:r>
            <w:r w:rsidDel="00000000" w:rsidR="00000000" w:rsidRPr="00000000">
              <w:rPr>
                <w:rFonts w:ascii="Times New Roman" w:cs="Times New Roman" w:eastAsia="Times New Roman" w:hAnsi="Times New Roman"/>
                <w:sz w:val="22"/>
                <w:szCs w:val="22"/>
                <w:rtl w:val="0"/>
              </w:rPr>
              <w:t xml:space="preserve">)</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7</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HOA_DON (MA_BUA_TIEC)</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b w:val="1"/>
                <w:sz w:val="22"/>
                <w:szCs w:val="22"/>
              </w:rPr>
            </w:pPr>
            <w:sdt>
              <w:sdtPr>
                <w:tag w:val="goog_rdk_22"/>
              </w:sdtPr>
              <w:sdtContent>
                <w:r w:rsidDel="00000000" w:rsidR="00000000" w:rsidRPr="00000000">
                  <w:rPr>
                    <w:rFonts w:ascii="Cardo" w:cs="Cardo" w:eastAsia="Cardo" w:hAnsi="Cardo"/>
                    <w:b w:val="1"/>
                    <w:sz w:val="22"/>
                    <w:szCs w:val="22"/>
                    <w:rtl w:val="0"/>
                  </w:rPr>
                  <w:t xml:space="preserve">→</w:t>
                </w:r>
              </w:sdtContent>
            </w:sdt>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TIEC (MA_BUA_TIEC</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8</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SANH (MA_BUA_TIEC)</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b w:val="1"/>
                <w:sz w:val="22"/>
                <w:szCs w:val="22"/>
              </w:rPr>
            </w:pPr>
            <w:sdt>
              <w:sdtPr>
                <w:tag w:val="goog_rdk_23"/>
              </w:sdtPr>
              <w:sdtContent>
                <w:r w:rsidDel="00000000" w:rsidR="00000000" w:rsidRPr="00000000">
                  <w:rPr>
                    <w:rFonts w:ascii="Cardo" w:cs="Cardo" w:eastAsia="Cardo" w:hAnsi="Cardo"/>
                    <w:b w:val="1"/>
                    <w:sz w:val="22"/>
                    <w:szCs w:val="22"/>
                    <w:rtl w:val="0"/>
                  </w:rPr>
                  <w:t xml:space="preserve">→</w:t>
                </w:r>
              </w:sdtContent>
            </w:sdt>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TIEC (MA_BUA_TIEC)</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9</w:t>
            </w:r>
          </w:p>
        </w:tc>
        <w:tc>
          <w:tcPr>
            <w:vAlign w:val="center"/>
          </w:tcPr>
          <w:p w:rsidR="00000000" w:rsidDel="00000000" w:rsidP="00000000" w:rsidRDefault="00000000" w:rsidRPr="00000000" w14:paraId="000000E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CHI_TIET_KHUYEN_MAI</w:t>
            </w:r>
          </w:p>
          <w:p w:rsidR="00000000" w:rsidDel="00000000" w:rsidP="00000000" w:rsidRDefault="00000000" w:rsidRPr="00000000" w14:paraId="000000E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(MA_KHUYEN_MAI)</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A">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sz w:val="22"/>
                <w:szCs w:val="22"/>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B">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KHUYEN_MAI</w:t>
            </w:r>
          </w:p>
          <w:p w:rsidR="00000000" w:rsidDel="00000000" w:rsidP="00000000" w:rsidRDefault="00000000" w:rsidRPr="00000000" w14:paraId="000000EC">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(MA_KHUYEN_MAI)</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10</w:t>
            </w:r>
          </w:p>
        </w:tc>
        <w:tc>
          <w:tcPr>
            <w:vAlign w:val="center"/>
          </w:tcPr>
          <w:p w:rsidR="00000000" w:rsidDel="00000000" w:rsidP="00000000" w:rsidRDefault="00000000" w:rsidRPr="00000000" w14:paraId="000000E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CHI_TIET_KHUYEN_MAI (MA_BUA_TIEC)</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TIEC(MA_BUA_TIEC)</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11</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CHI_TIET_THUC_DON (MA_THUC_DON)</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3">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THUC_DON (MA_THUC_DON)</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12</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CHI_TIET_THUC_DON</w:t>
            </w:r>
          </w:p>
          <w:p w:rsidR="00000000" w:rsidDel="00000000" w:rsidP="00000000" w:rsidRDefault="00000000" w:rsidRPr="00000000" w14:paraId="000000F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(MA_MON_AN)</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8">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MON_AN (MA_MON_AN)</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13</w:t>
            </w:r>
          </w:p>
        </w:tc>
        <w:tc>
          <w:tcPr>
            <w:vAlign w:val="center"/>
          </w:tcPr>
          <w:p w:rsidR="00000000" w:rsidDel="00000000" w:rsidP="00000000" w:rsidRDefault="00000000" w:rsidRPr="00000000" w14:paraId="000000F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CHI_TIET_NGUYEN_LIEU (MA_MON_AN)</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MON_AN (MA_MON_AN)</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14</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CHI_TIET_NGUYEN_LIEU (MA_NGUYEN_LIEU)</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NGUYEN_LIEU (MA_NGUYEN_LIEU)</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15</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CHI_TIET_PHIEU_NHAP (MA_PHIEU_NHAP)</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PHIEU_NHAP (MA_PHIEU_NHAP)</w:t>
            </w:r>
          </w:p>
        </w:tc>
      </w:tr>
      <w:tr>
        <w:trPr>
          <w:cantSplit w:val="0"/>
          <w:tblHeader w:val="0"/>
        </w:trPr>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16</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CHI_TIET_PHIEU_NHAP (MA_NGUYEN_LIEU)</w:t>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jc w:val="both"/>
              <w:rPr>
                <w:rFonts w:ascii="Times New Roman" w:cs="Times New Roman" w:eastAsia="Times New Roman" w:hAnsi="Times New Roman"/>
                <w:b w:val="1"/>
                <w:sz w:val="22"/>
                <w:szCs w:val="22"/>
              </w:rPr>
            </w:pPr>
            <w:r w:rsidDel="00000000" w:rsidR="00000000" w:rsidRPr="00000000">
              <w:rPr>
                <w:rFonts w:ascii="Symbol" w:cs="Symbol" w:eastAsia="Symbol" w:hAnsi="Symbol"/>
                <w:b w:val="1"/>
                <w:rtl w:val="0"/>
              </w:rPr>
              <w:t xml:space="preserve">→</w:t>
            </w:r>
            <w:r w:rsidDel="00000000" w:rsidR="00000000" w:rsidRPr="00000000">
              <w:rPr>
                <w:rtl w:val="0"/>
              </w:rPr>
            </w:r>
          </w:p>
        </w:tc>
        <w:tc>
          <w:tcPr>
            <w:tcBorders>
              <w:top w:color="7f7f7f" w:space="0" w:sz="4" w:val="single"/>
              <w:left w:color="000000" w:space="0" w:sz="4" w:val="single"/>
              <w:bottom w:color="7f7f7f"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NGUYEN_LIEU (MA_NGUYEN_LIEU)</w:t>
            </w:r>
          </w:p>
        </w:tc>
      </w:tr>
    </w:tbl>
    <w:p w:rsidR="00000000" w:rsidDel="00000000" w:rsidP="00000000" w:rsidRDefault="00000000" w:rsidRPr="00000000" w14:paraId="000001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2"/>
        <w:ind w:left="0" w:firstLine="0"/>
        <w:rPr/>
      </w:pPr>
      <w:bookmarkStart w:colFirst="0" w:colLast="0" w:name="_heading=h.xf6x832i8sc7" w:id="19"/>
      <w:bookmarkEnd w:id="19"/>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numPr>
          <w:ilvl w:val="1"/>
          <w:numId w:val="12"/>
        </w:numPr>
        <w:ind w:left="450" w:hanging="450"/>
        <w:rPr/>
      </w:pPr>
      <w:bookmarkStart w:colFirst="0" w:colLast="0" w:name="_heading=h.2jxsxqh" w:id="20"/>
      <w:bookmarkEnd w:id="20"/>
      <w:r w:rsidDel="00000000" w:rsidR="00000000" w:rsidRPr="00000000">
        <w:rPr>
          <w:rtl w:val="0"/>
        </w:rPr>
        <w:t xml:space="preserve">Mô hình dữ liệu mức vật lý (PDM)</w:t>
      </w:r>
    </w:p>
    <w:p w:rsidR="00000000" w:rsidDel="00000000" w:rsidP="00000000" w:rsidRDefault="00000000" w:rsidRPr="00000000" w14:paraId="0000011B">
      <w:pPr>
        <w:pStyle w:val="Heading3"/>
        <w:numPr>
          <w:ilvl w:val="2"/>
          <w:numId w:val="12"/>
        </w:numPr>
        <w:ind w:left="720" w:hanging="720"/>
        <w:rPr>
          <w:i w:val="0"/>
        </w:rPr>
      </w:pPr>
      <w:bookmarkStart w:colFirst="0" w:colLast="0" w:name="_heading=h.z337ya" w:id="21"/>
      <w:bookmarkEnd w:id="21"/>
      <w:r w:rsidDel="00000000" w:rsidR="00000000" w:rsidRPr="00000000">
        <w:rPr>
          <w:i w:val="0"/>
          <w:rtl w:val="0"/>
        </w:rPr>
        <w:t xml:space="preserve">Bảng MON</w:t>
      </w:r>
      <w:r w:rsidDel="00000000" w:rsidR="00000000" w:rsidRPr="00000000">
        <w:rPr>
          <w:b w:val="0"/>
          <w:i w:val="0"/>
          <w:sz w:val="22"/>
          <w:szCs w:val="22"/>
          <w:rtl w:val="0"/>
        </w:rPr>
        <w:t xml:space="preserve">_</w:t>
      </w:r>
      <w:r w:rsidDel="00000000" w:rsidR="00000000" w:rsidRPr="00000000">
        <w:rPr>
          <w:i w:val="0"/>
          <w:rtl w:val="0"/>
        </w:rPr>
        <w:t xml:space="preserve">AN</w:t>
      </w:r>
    </w:p>
    <w:p w:rsidR="00000000" w:rsidDel="00000000" w:rsidP="00000000" w:rsidRDefault="00000000" w:rsidRPr="00000000" w14:paraId="0000011C">
      <w:pPr>
        <w:ind w:left="720" w:firstLine="0"/>
        <w:rPr>
          <w:rFonts w:ascii="Times New Roman" w:cs="Times New Roman" w:eastAsia="Times New Roman" w:hAnsi="Times New Roman"/>
        </w:rPr>
      </w:pPr>
      <w:r w:rsidDel="00000000" w:rsidR="00000000" w:rsidRPr="00000000">
        <w:rPr>
          <w:rtl w:val="0"/>
        </w:rPr>
      </w:r>
    </w:p>
    <w:tbl>
      <w:tblPr>
        <w:tblStyle w:val="Table2"/>
        <w:tblW w:w="1186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60"/>
        <w:gridCol w:w="900"/>
        <w:gridCol w:w="855"/>
        <w:gridCol w:w="690"/>
        <w:gridCol w:w="510"/>
        <w:gridCol w:w="570"/>
        <w:gridCol w:w="570"/>
        <w:gridCol w:w="615"/>
        <w:gridCol w:w="750"/>
        <w:gridCol w:w="870"/>
        <w:gridCol w:w="645"/>
        <w:gridCol w:w="870"/>
        <w:gridCol w:w="735"/>
        <w:gridCol w:w="1080"/>
        <w:tblGridChange w:id="0">
          <w:tblGrid>
            <w:gridCol w:w="645"/>
            <w:gridCol w:w="1560"/>
            <w:gridCol w:w="900"/>
            <w:gridCol w:w="855"/>
            <w:gridCol w:w="690"/>
            <w:gridCol w:w="510"/>
            <w:gridCol w:w="570"/>
            <w:gridCol w:w="570"/>
            <w:gridCol w:w="615"/>
            <w:gridCol w:w="750"/>
            <w:gridCol w:w="870"/>
            <w:gridCol w:w="645"/>
            <w:gridCol w:w="870"/>
            <w:gridCol w:w="73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24"/>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5"/>
              </w:sdtPr>
              <w:sdtContent>
                <w:r w:rsidDel="00000000" w:rsidR="00000000" w:rsidRPr="00000000">
                  <w:rPr>
                    <w:rFonts w:ascii="Times New Roman" w:cs="Times New Roman" w:eastAsia="Times New Roman" w:hAnsi="Times New Roman"/>
                    <w:rtl w:val="0"/>
                    <w:rPrChange w:author="Nguyen Nhu Ngoc B2017210" w:id="13" w:date="2023-10-16T16:46:37Z">
                      <w:rPr>
                        <w:rFonts w:ascii="Times New Roman" w:cs="Times New Roman" w:eastAsia="Times New Roman" w:hAnsi="Times New Roman"/>
                      </w:rPr>
                    </w:rPrChange>
                  </w:rPr>
                  <w:t xml:space="preserve">Mã_món_ăn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MA_LOAI_MON_AN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LOAI_MON_AN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6"/>
              </w:sdtPr>
              <w:sdtContent>
                <w:r w:rsidDel="00000000" w:rsidR="00000000" w:rsidRPr="00000000">
                  <w:rPr>
                    <w:rFonts w:ascii="Times New Roman" w:cs="Times New Roman" w:eastAsia="Times New Roman" w:hAnsi="Times New Roman"/>
                    <w:rtl w:val="0"/>
                    <w:rPrChange w:author="Nguyen Nhu Ngoc B2017210" w:id="14" w:date="2023-10-16T16:46:25Z">
                      <w:rPr>
                        <w:rFonts w:ascii="Times New Roman" w:cs="Times New Roman" w:eastAsia="Times New Roman" w:hAnsi="Times New Roman"/>
                      </w:rPr>
                    </w:rPrChange>
                  </w:rPr>
                  <w:t xml:space="preserve">Mã_loại_món_ăn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7"/>
              </w:sdtPr>
              <w:sdtContent>
                <w:r w:rsidDel="00000000" w:rsidR="00000000" w:rsidRPr="00000000">
                  <w:rPr>
                    <w:rFonts w:ascii="Times New Roman" w:cs="Times New Roman" w:eastAsia="Times New Roman" w:hAnsi="Times New Roman"/>
                    <w:rtl w:val="0"/>
                    <w:rPrChange w:author="Nguyen Nhu Ngoc B2017210" w:id="15" w:date="2023-10-16T16:46:39Z">
                      <w:rPr>
                        <w:rFonts w:ascii="Times New Roman" w:cs="Times New Roman" w:eastAsia="Times New Roman" w:hAnsi="Times New Roman"/>
                      </w:rPr>
                    </w:rPrChange>
                  </w:rPr>
                  <w:t xml:space="preserve">Tên_món_ăn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MO_TA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8"/>
              </w:sdtPr>
              <w:sdtContent>
                <w:r w:rsidDel="00000000" w:rsidR="00000000" w:rsidRPr="00000000">
                  <w:rPr>
                    <w:rFonts w:ascii="Times New Roman" w:cs="Times New Roman" w:eastAsia="Times New Roman" w:hAnsi="Times New Roman"/>
                    <w:rtl w:val="0"/>
                    <w:rPrChange w:author="Nguyen Nhu Ngoc B2017210" w:id="16" w:date="2023-10-16T16:46:41Z">
                      <w:rPr>
                        <w:rFonts w:ascii="Times New Roman" w:cs="Times New Roman" w:eastAsia="Times New Roman" w:hAnsi="Times New Roman"/>
                      </w:rPr>
                    </w:rPrChange>
                  </w:rPr>
                  <w:t xml:space="preserve">Mô_tả</w:t>
                </w:r>
              </w:sdtContent>
            </w:sdt>
            <w:r w:rsidDel="00000000" w:rsidR="00000000" w:rsidRPr="00000000">
              <w:rPr>
                <w:rtl w:val="0"/>
              </w:rPr>
            </w:r>
          </w:p>
        </w:tc>
      </w:tr>
    </w:tbl>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sdt>
      <w:sdtPr>
        <w:tag w:val="goog_rdk_31"/>
      </w:sdtPr>
      <w:sdtContent>
        <w:p w:rsidR="00000000" w:rsidDel="00000000" w:rsidP="00000000" w:rsidRDefault="00000000" w:rsidRPr="00000000" w14:paraId="0000016A">
          <w:pPr>
            <w:rPr>
              <w:ins w:author="Nguyen Nhu Ngoc B2017210" w:id="17" w:date="2023-10-16T16:35:45Z"/>
              <w:rFonts w:ascii="Times New Roman" w:cs="Times New Roman" w:eastAsia="Times New Roman" w:hAnsi="Times New Roman"/>
            </w:rPr>
          </w:pPr>
          <w:sdt>
            <w:sdtPr>
              <w:tag w:val="goog_rdk_30"/>
            </w:sdtPr>
            <w:sdtContent>
              <w:ins w:author="Nguyen Nhu Ngoc B2017210" w:id="17" w:date="2023-10-16T16:35:45Z">
                <w:r w:rsidDel="00000000" w:rsidR="00000000" w:rsidRPr="00000000">
                  <w:rPr>
                    <w:rtl w:val="0"/>
                  </w:rPr>
                </w:r>
              </w:ins>
            </w:sdtContent>
          </w:sdt>
        </w:p>
      </w:sdtContent>
    </w:sdt>
    <w:tbl>
      <w:tblPr>
        <w:tblStyle w:val="Table3"/>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740"/>
        <w:gridCol w:w="2355"/>
        <w:gridCol w:w="2295"/>
        <w:gridCol w:w="1740"/>
        <w:tblGridChange w:id="0">
          <w:tblGrid>
            <w:gridCol w:w="2115"/>
            <w:gridCol w:w="1740"/>
            <w:gridCol w:w="2355"/>
            <w:gridCol w:w="2295"/>
            <w:gridCol w:w="1740"/>
          </w:tblGrid>
        </w:tblGridChange>
      </w:tblGrid>
      <w:sdt>
        <w:sdtPr>
          <w:tag w:val="goog_rdk_32"/>
        </w:sdtPr>
        <w:sdtContent>
          <w:tr>
            <w:trPr>
              <w:cantSplit w:val="0"/>
              <w:trHeight w:val="67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4"/>
                </w:sdtPr>
                <w:sdtContent>
                  <w:p w:rsidR="00000000" w:rsidDel="00000000" w:rsidP="00000000" w:rsidRDefault="00000000" w:rsidRPr="00000000" w14:paraId="0000016B">
                    <w:pPr>
                      <w:rPr>
                        <w:ins w:author="Nguyen Nhu Ngoc B2017210" w:id="17" w:date="2023-10-16T16:35:45Z"/>
                        <w:rFonts w:ascii="Times New Roman" w:cs="Times New Roman" w:eastAsia="Times New Roman" w:hAnsi="Times New Roman"/>
                      </w:rPr>
                    </w:pPr>
                    <w:sdt>
                      <w:sdtPr>
                        <w:tag w:val="goog_rdk_33"/>
                      </w:sdtPr>
                      <w:sdtContent>
                        <w:ins w:author="Nguyen Nhu Ngoc B2017210" w:id="17" w:date="2023-10-16T16:35:45Z">
                          <w:r w:rsidDel="00000000" w:rsidR="00000000" w:rsidRPr="00000000">
                            <w:rPr>
                              <w:rFonts w:ascii="Times New Roman" w:cs="Times New Roman" w:eastAsia="Times New Roman" w:hAnsi="Times New Roman"/>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16C">
                    <w:pPr>
                      <w:rPr>
                        <w:ins w:author="Nguyen Nhu Ngoc B2017210" w:id="17" w:date="2023-10-16T16:35:45Z"/>
                        <w:rFonts w:ascii="Times New Roman" w:cs="Times New Roman" w:eastAsia="Times New Roman" w:hAnsi="Times New Roman"/>
                      </w:rPr>
                    </w:pPr>
                    <w:sdt>
                      <w:sdtPr>
                        <w:tag w:val="goog_rdk_35"/>
                      </w:sdtPr>
                      <w:sdtContent>
                        <w:ins w:author="Nguyen Nhu Ngoc B2017210" w:id="17" w:date="2023-10-16T16:35:45Z">
                          <w:r w:rsidDel="00000000" w:rsidR="00000000" w:rsidRPr="00000000">
                            <w:rPr>
                              <w:rFonts w:ascii="Times New Roman" w:cs="Times New Roman" w:eastAsia="Times New Roman" w:hAnsi="Times New Roman"/>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37"/>
                      </w:sdtPr>
                      <w:sdtContent>
                        <w:ins w:author="Nguyen Nhu Ngoc B2017210" w:id="17" w:date="2023-10-16T16:35:45Z">
                          <w:r w:rsidDel="00000000" w:rsidR="00000000" w:rsidRPr="00000000">
                            <w:rPr>
                              <w:rFonts w:ascii="Times New Roman" w:cs="Times New Roman" w:eastAsia="Times New Roman" w:hAnsi="Times New Roman"/>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39"/>
                      </w:sdtPr>
                      <w:sdtContent>
                        <w:ins w:author="Nguyen Nhu Ngoc B2017210" w:id="17" w:date="2023-10-16T16:35:45Z">
                          <w:r w:rsidDel="00000000" w:rsidR="00000000" w:rsidRPr="00000000">
                            <w:rPr>
                              <w:rFonts w:ascii="Times New Roman" w:cs="Times New Roman" w:eastAsia="Times New Roman" w:hAnsi="Times New Roman"/>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41"/>
                      </w:sdtPr>
                      <w:sdtContent>
                        <w:ins w:author="Nguyen Nhu Ngoc B2017210" w:id="17" w:date="2023-10-16T16:35:45Z">
                          <w:r w:rsidDel="00000000" w:rsidR="00000000" w:rsidRPr="00000000">
                            <w:rPr>
                              <w:rFonts w:ascii="Times New Roman" w:cs="Times New Roman" w:eastAsia="Times New Roman" w:hAnsi="Times New Roman"/>
                              <w:rtl w:val="0"/>
                            </w:rPr>
                            <w:t xml:space="preserve">4</w:t>
                          </w:r>
                        </w:ins>
                      </w:sdtContent>
                    </w:sdt>
                  </w:p>
                </w:sdtContent>
              </w:sdt>
            </w:tc>
          </w:tr>
        </w:sdtContent>
      </w:sdt>
      <w:sdt>
        <w:sdtPr>
          <w:tag w:val="goog_rdk_43"/>
        </w:sdtPr>
        <w:sdtContent>
          <w:tr>
            <w:trPr>
              <w:cantSplit w:val="0"/>
              <w:trHeight w:val="61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44"/>
                      </w:sdtPr>
                      <w:sdtContent>
                        <w:ins w:author="Nguyen Nhu Ngoc B2017210" w:id="17" w:date="2023-10-16T16:35:45Z">
                          <w:r w:rsidDel="00000000" w:rsidR="00000000" w:rsidRPr="00000000">
                            <w:rPr>
                              <w:rFonts w:ascii="Times New Roman" w:cs="Times New Roman" w:eastAsia="Times New Roman" w:hAnsi="Times New Roman"/>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7"/>
                </w:sdtPr>
                <w:sdtContent>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46"/>
                      </w:sdtPr>
                      <w:sdtContent>
                        <w:ins w:author="Nguyen Nhu Ngoc B2017210" w:id="17" w:date="2023-10-16T16:35:45Z">
                          <w:r w:rsidDel="00000000" w:rsidR="00000000" w:rsidRPr="00000000">
                            <w:rPr>
                              <w:rFonts w:ascii="Times New Roman" w:cs="Times New Roman" w:eastAsia="Times New Roman" w:hAnsi="Times New Roman"/>
                              <w:rtl w:val="0"/>
                            </w:rPr>
                            <w:t xml:space="preserve">MA_MON_AN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48"/>
                      </w:sdtPr>
                      <w:sdtContent>
                        <w:ins w:author="Nguyen Nhu Ngoc B2017210" w:id="17" w:date="2023-10-16T16:35:45Z">
                          <w:r w:rsidDel="00000000" w:rsidR="00000000" w:rsidRPr="00000000">
                            <w:rPr>
                              <w:rFonts w:ascii="Times New Roman" w:cs="Times New Roman" w:eastAsia="Times New Roman" w:hAnsi="Times New Roman"/>
                              <w:rtl w:val="0"/>
                            </w:rPr>
                            <w:t xml:space="preserve">MA_LOAI_MON_AN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1"/>
                </w:sdtPr>
                <w:sdtContent>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50"/>
                      </w:sdtPr>
                      <w:sdtContent>
                        <w:ins w:author="Nguyen Nhu Ngoc B2017210" w:id="17" w:date="2023-10-16T16:35:45Z">
                          <w:r w:rsidDel="00000000" w:rsidR="00000000" w:rsidRPr="00000000">
                            <w:rPr>
                              <w:rFonts w:ascii="Times New Roman" w:cs="Times New Roman" w:eastAsia="Times New Roman" w:hAnsi="Times New Roman"/>
                              <w:rtl w:val="0"/>
                            </w:rPr>
                            <w:t xml:space="preserve">TEN_MON_AN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3"/>
                </w:sdtPr>
                <w:sdtContent>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52"/>
                      </w:sdtPr>
                      <w:sdtContent>
                        <w:ins w:author="Nguyen Nhu Ngoc B2017210" w:id="17" w:date="2023-10-16T16:35:45Z">
                          <w:r w:rsidDel="00000000" w:rsidR="00000000" w:rsidRPr="00000000">
                            <w:rPr>
                              <w:rFonts w:ascii="Times New Roman" w:cs="Times New Roman" w:eastAsia="Times New Roman" w:hAnsi="Times New Roman"/>
                              <w:rtl w:val="0"/>
                            </w:rPr>
                            <w:t xml:space="preserve">MO_TA</w:t>
                          </w:r>
                        </w:ins>
                      </w:sdtContent>
                    </w:sdt>
                  </w:p>
                </w:sdtContent>
              </w:sdt>
            </w:tc>
          </w:tr>
        </w:sdtContent>
      </w:sdt>
      <w:sdt>
        <w:sdtPr>
          <w:tag w:val="goog_rdk_54"/>
        </w:sdtPr>
        <w:sdtContent>
          <w:tr>
            <w:trPr>
              <w:cantSplit w:val="0"/>
              <w:trHeight w:val="48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6"/>
                </w:sdtPr>
                <w:sdtContent>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55"/>
                      </w:sdtPr>
                      <w:sdtContent>
                        <w:ins w:author="Nguyen Nhu Ngoc B2017210" w:id="17" w:date="2023-10-16T16:35:45Z">
                          <w:r w:rsidDel="00000000" w:rsidR="00000000" w:rsidRPr="00000000">
                            <w:rPr>
                              <w:rFonts w:ascii="Times New Roman" w:cs="Times New Roman" w:eastAsia="Times New Roman" w:hAnsi="Times New Roman"/>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8"/>
                </w:sdtPr>
                <w:sdtContent>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57"/>
                      </w:sdtPr>
                      <w:sdtContent>
                        <w:ins w:author="Nguyen Nhu Ngoc B2017210" w:id="17" w:date="2023-10-16T16:35:45Z">
                          <w:r w:rsidDel="00000000" w:rsidR="00000000" w:rsidRPr="00000000">
                            <w:rPr>
                              <w:rFonts w:ascii="Times New Roman" w:cs="Times New Roman" w:eastAsia="Times New Roman" w:hAnsi="Times New Roman"/>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0"/>
                </w:sdtPr>
                <w:sdtContent>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59"/>
                      </w:sdtPr>
                      <w:sdtContent>
                        <w:ins w:author="Nguyen Nhu Ngoc B2017210" w:id="17" w:date="2023-10-16T16:35:45Z">
                          <w:r w:rsidDel="00000000" w:rsidR="00000000" w:rsidRPr="00000000">
                            <w:rPr>
                              <w:rFonts w:ascii="Times New Roman" w:cs="Times New Roman" w:eastAsia="Times New Roman" w:hAnsi="Times New Roman"/>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2"/>
                </w:sdtPr>
                <w:sdtContent>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61"/>
                      </w:sdtPr>
                      <w:sdtContent>
                        <w:ins w:author="Nguyen Nhu Ngoc B2017210" w:id="17" w:date="2023-10-16T16:35:45Z">
                          <w:r w:rsidDel="00000000" w:rsidR="00000000" w:rsidRPr="00000000">
                            <w:rPr>
                              <w:rFonts w:ascii="Times New Roman" w:cs="Times New Roman" w:eastAsia="Times New Roman" w:hAnsi="Times New Roman"/>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4"/>
                </w:sdtPr>
                <w:sdtContent>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63"/>
                      </w:sdtPr>
                      <w:sdtContent>
                        <w:ins w:author="Nguyen Nhu Ngoc B2017210" w:id="17" w:date="2023-10-16T16:35:45Z">
                          <w:r w:rsidDel="00000000" w:rsidR="00000000" w:rsidRPr="00000000">
                            <w:rPr>
                              <w:rFonts w:ascii="Times New Roman" w:cs="Times New Roman" w:eastAsia="Times New Roman" w:hAnsi="Times New Roman"/>
                              <w:rtl w:val="0"/>
                            </w:rPr>
                            <w:t xml:space="preserve">varchar</w:t>
                          </w:r>
                        </w:ins>
                      </w:sdtContent>
                    </w:sdt>
                  </w:p>
                </w:sdtContent>
              </w:sdt>
            </w:tc>
          </w:tr>
        </w:sdtContent>
      </w:sdt>
      <w:sdt>
        <w:sdtPr>
          <w:tag w:val="goog_rdk_65"/>
        </w:sdtPr>
        <w:sdtContent>
          <w:tr>
            <w:trPr>
              <w:cantSplit w:val="0"/>
              <w:trHeight w:val="510"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7"/>
                </w:sdtPr>
                <w:sdtContent>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66"/>
                      </w:sdtPr>
                      <w:sdtContent>
                        <w:ins w:author="Nguyen Nhu Ngoc B2017210" w:id="17" w:date="2023-10-16T16:35:45Z">
                          <w:r w:rsidDel="00000000" w:rsidR="00000000" w:rsidRPr="00000000">
                            <w:rPr>
                              <w:rFonts w:ascii="Times New Roman" w:cs="Times New Roman" w:eastAsia="Times New Roman" w:hAnsi="Times New Roman"/>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9"/>
                </w:sdtPr>
                <w:sdtContent>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68"/>
                      </w:sdtPr>
                      <w:sdtContent>
                        <w:ins w:author="Nguyen Nhu Ngoc B2017210" w:id="17" w:date="2023-10-16T16:35:45Z">
                          <w:r w:rsidDel="00000000" w:rsidR="00000000" w:rsidRPr="00000000">
                            <w:rPr>
                              <w:rFonts w:ascii="Times New Roman" w:cs="Times New Roman" w:eastAsia="Times New Roman" w:hAnsi="Times New Roman"/>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1"/>
                </w:sdtPr>
                <w:sdtContent>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70"/>
                      </w:sdtPr>
                      <w:sdtContent>
                        <w:ins w:author="Nguyen Nhu Ngoc B2017210" w:id="17" w:date="2023-10-16T16:35:45Z">
                          <w:r w:rsidDel="00000000" w:rsidR="00000000" w:rsidRPr="00000000">
                            <w:rPr>
                              <w:rFonts w:ascii="Times New Roman" w:cs="Times New Roman" w:eastAsia="Times New Roman" w:hAnsi="Times New Roman"/>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3"/>
                </w:sdtPr>
                <w:sdtContent>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72"/>
                      </w:sdtPr>
                      <w:sdtContent>
                        <w:ins w:author="Nguyen Nhu Ngoc B2017210" w:id="17" w:date="2023-10-16T16:35:45Z">
                          <w:r w:rsidDel="00000000" w:rsidR="00000000" w:rsidRPr="00000000">
                            <w:rPr>
                              <w:rFonts w:ascii="Times New Roman" w:cs="Times New Roman" w:eastAsia="Times New Roman" w:hAnsi="Times New Roman"/>
                              <w:rtl w:val="0"/>
                            </w:rPr>
                            <w:t xml:space="preserve">30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5"/>
                </w:sdtPr>
                <w:sdtContent>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74"/>
                      </w:sdtPr>
                      <w:sdtContent>
                        <w:ins w:author="Nguyen Nhu Ngoc B2017210" w:id="17" w:date="2023-10-16T16:35:45Z">
                          <w:r w:rsidDel="00000000" w:rsidR="00000000" w:rsidRPr="00000000">
                            <w:rPr>
                              <w:rFonts w:ascii="Times New Roman" w:cs="Times New Roman" w:eastAsia="Times New Roman" w:hAnsi="Times New Roman"/>
                              <w:rtl w:val="0"/>
                            </w:rPr>
                            <w:t xml:space="preserve">50</w:t>
                          </w:r>
                        </w:ins>
                      </w:sdtContent>
                    </w:sdt>
                  </w:p>
                </w:sdtContent>
              </w:sdt>
            </w:tc>
          </w:tr>
        </w:sdtContent>
      </w:sdt>
      <w:sdt>
        <w:sdtPr>
          <w:tag w:val="goog_rdk_76"/>
        </w:sdtPr>
        <w:sdtContent>
          <w:tr>
            <w:trPr>
              <w:cantSplit w:val="0"/>
              <w:trHeight w:val="49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8"/>
                </w:sdtPr>
                <w:sdtContent>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77"/>
                      </w:sdtPr>
                      <w:sdtContent>
                        <w:ins w:author="Nguyen Nhu Ngoc B2017210" w:id="17" w:date="2023-10-16T16:35:45Z">
                          <w:r w:rsidDel="00000000" w:rsidR="00000000" w:rsidRPr="00000000">
                            <w:rPr>
                              <w:rFonts w:ascii="Times New Roman" w:cs="Times New Roman" w:eastAsia="Times New Roman" w:hAnsi="Times New Roman"/>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0"/>
                </w:sdtPr>
                <w:sdtContent>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79"/>
                      </w:sdtPr>
                      <w:sdtContent>
                        <w:ins w:author="Nguyen Nhu Ngoc B2017210" w:id="17" w:date="2023-10-16T16:35:45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2"/>
                </w:sdtPr>
                <w:sdtContent>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81"/>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4"/>
                </w:sdtPr>
                <w:sdtContent>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83"/>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85"/>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87"/>
        </w:sdtPr>
        <w:sdtContent>
          <w:tr>
            <w:trPr>
              <w:cantSplit w:val="0"/>
              <w:trHeight w:val="43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88"/>
                      </w:sdtPr>
                      <w:sdtContent>
                        <w:ins w:author="Nguyen Nhu Ngoc B2017210" w:id="17" w:date="2023-10-16T16:35:45Z">
                          <w:r w:rsidDel="00000000" w:rsidR="00000000" w:rsidRPr="00000000">
                            <w:rPr>
                              <w:rFonts w:ascii="Times New Roman" w:cs="Times New Roman" w:eastAsia="Times New Roman" w:hAnsi="Times New Roman"/>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90"/>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92"/>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94"/>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96"/>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98"/>
        </w:sdtPr>
        <w:sdtContent>
          <w:tr>
            <w:trPr>
              <w:cantSplit w:val="0"/>
              <w:trHeight w:val="480"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0"/>
                </w:sdtPr>
                <w:sdtContent>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99"/>
                      </w:sdtPr>
                      <w:sdtContent>
                        <w:ins w:author="Nguyen Nhu Ngoc B2017210" w:id="17" w:date="2023-10-16T16:35:45Z">
                          <w:r w:rsidDel="00000000" w:rsidR="00000000" w:rsidRPr="00000000">
                            <w:rPr>
                              <w:rFonts w:ascii="Times New Roman" w:cs="Times New Roman" w:eastAsia="Times New Roman" w:hAnsi="Times New Roman"/>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2"/>
                </w:sdtPr>
                <w:sdtContent>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01"/>
                      </w:sdtPr>
                      <w:sdtContent>
                        <w:ins w:author="Nguyen Nhu Ngoc B2017210" w:id="17" w:date="2023-10-16T16:35:45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4"/>
                </w:sdtPr>
                <w:sdtContent>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03"/>
                      </w:sdtPr>
                      <w:sdtContent>
                        <w:ins w:author="Nguyen Nhu Ngoc B2017210" w:id="17" w:date="2023-10-16T16:35:45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6"/>
                </w:sdtPr>
                <w:sdtContent>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05"/>
                      </w:sdtPr>
                      <w:sdtContent>
                        <w:ins w:author="Nguyen Nhu Ngoc B2017210" w:id="17" w:date="2023-10-16T16:35:45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8"/>
                </w:sdtPr>
                <w:sdtContent>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07"/>
                      </w:sdtPr>
                      <w:sdtContent>
                        <w:ins w:author="Nguyen Nhu Ngoc B2017210" w:id="17" w:date="2023-10-16T16:35:45Z">
                          <w:r w:rsidDel="00000000" w:rsidR="00000000" w:rsidRPr="00000000">
                            <w:rPr>
                              <w:rFonts w:ascii="Times New Roman" w:cs="Times New Roman" w:eastAsia="Times New Roman" w:hAnsi="Times New Roman"/>
                              <w:rtl w:val="0"/>
                            </w:rPr>
                            <w:t xml:space="preserve">X</w:t>
                          </w:r>
                        </w:ins>
                      </w:sdtContent>
                    </w:sdt>
                  </w:p>
                </w:sdtContent>
              </w:sdt>
            </w:tc>
          </w:tr>
        </w:sdtContent>
      </w:sdt>
      <w:sdt>
        <w:sdtPr>
          <w:tag w:val="goog_rdk_109"/>
        </w:sdtPr>
        <w:sdtContent>
          <w:tr>
            <w:trPr>
              <w:cantSplit w:val="0"/>
              <w:trHeight w:val="48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10"/>
                      </w:sdtPr>
                      <w:sdtContent>
                        <w:ins w:author="Nguyen Nhu Ngoc B2017210" w:id="17" w:date="2023-10-16T16:35:45Z">
                          <w:r w:rsidDel="00000000" w:rsidR="00000000" w:rsidRPr="00000000">
                            <w:rPr>
                              <w:rFonts w:ascii="Times New Roman" w:cs="Times New Roman" w:eastAsia="Times New Roman" w:hAnsi="Times New Roman"/>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12"/>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14"/>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16"/>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9"/>
                </w:sdtPr>
                <w:sdtContent>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18"/>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120"/>
        </w:sdtPr>
        <w:sdtContent>
          <w:tr>
            <w:trPr>
              <w:cantSplit w:val="0"/>
              <w:trHeight w:val="48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2"/>
                </w:sdtPr>
                <w:sdtContent>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21"/>
                      </w:sdtPr>
                      <w:sdtContent>
                        <w:ins w:author="Nguyen Nhu Ngoc B2017210" w:id="17" w:date="2023-10-16T16:35:45Z">
                          <w:r w:rsidDel="00000000" w:rsidR="00000000" w:rsidRPr="00000000">
                            <w:rPr>
                              <w:rFonts w:ascii="Times New Roman" w:cs="Times New Roman" w:eastAsia="Times New Roman" w:hAnsi="Times New Roman"/>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4"/>
                </w:sdtPr>
                <w:sdtContent>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23"/>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6"/>
                </w:sdtPr>
                <w:sdtContent>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25"/>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27"/>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0"/>
                </w:sdtPr>
                <w:sdtContent>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29"/>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131"/>
        </w:sdtPr>
        <w:sdtContent>
          <w:tr>
            <w:trPr>
              <w:cantSplit w:val="0"/>
              <w:trHeight w:val="720"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32"/>
                      </w:sdtPr>
                      <w:sdtContent>
                        <w:ins w:author="Nguyen Nhu Ngoc B2017210" w:id="17" w:date="2023-10-16T16:35:45Z">
                          <w:r w:rsidDel="00000000" w:rsidR="00000000" w:rsidRPr="00000000">
                            <w:rPr>
                              <w:rFonts w:ascii="Times New Roman" w:cs="Times New Roman" w:eastAsia="Times New Roman" w:hAnsi="Times New Roman"/>
                              <w:rtl w:val="0"/>
                            </w:rPr>
                            <w:t xml:space="preserve">Giá trị </w:t>
                          </w:r>
                        </w:ins>
                        <w:sdt>
                          <w:sdtPr>
                            <w:tag w:val="goog_rdk_133"/>
                          </w:sdtPr>
                          <w:sdtContent>
                            <w:ins w:author="Nguyen Nhu Ngoc B2017210" w:id="17" w:date="2023-10-16T16:35:45Z">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ins>
                          </w:sdtContent>
                        </w:sdt>
                        <w:ins w:author="Nguyen Nhu Ngoc B2017210" w:id="17" w:date="2023-10-16T16:35:45Z">
                          <w:r w:rsidDel="00000000" w:rsidR="00000000" w:rsidRPr="00000000">
                            <w:rPr>
                              <w:rFonts w:ascii="Times New Roman" w:cs="Times New Roman" w:eastAsia="Times New Roman" w:hAnsi="Times New Roman"/>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35"/>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37"/>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0"/>
                </w:sdtPr>
                <w:sdtContent>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39"/>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2"/>
                </w:sdtPr>
                <w:sdtContent>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41"/>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143"/>
        </w:sdtPr>
        <w:sdtContent>
          <w:tr>
            <w:trPr>
              <w:cantSplit w:val="0"/>
              <w:trHeight w:val="660"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5"/>
                </w:sdtPr>
                <w:sdtContent>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44"/>
                      </w:sdtPr>
                      <w:sdtContent>
                        <w:ins w:author="Nguyen Nhu Ngoc B2017210" w:id="17" w:date="2023-10-16T16:35:45Z">
                          <w:r w:rsidDel="00000000" w:rsidR="00000000" w:rsidRPr="00000000">
                            <w:rPr>
                              <w:rFonts w:ascii="Times New Roman" w:cs="Times New Roman" w:eastAsia="Times New Roman" w:hAnsi="Times New Roman"/>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7"/>
                </w:sdtPr>
                <w:sdtContent>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46"/>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9"/>
                </w:sdtPr>
                <w:sdtContent>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48"/>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1"/>
                </w:sdtPr>
                <w:sdtContent>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50"/>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3"/>
                </w:sdtPr>
                <w:sdtContent>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52"/>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154"/>
        </w:sdtPr>
        <w:sdtContent>
          <w:tr>
            <w:trPr>
              <w:cantSplit w:val="0"/>
              <w:trHeight w:val="58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6"/>
                </w:sdtPr>
                <w:sdtContent>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55"/>
                      </w:sdtPr>
                      <w:sdtContent>
                        <w:ins w:author="Nguyen Nhu Ngoc B2017210" w:id="17" w:date="2023-10-16T16:35:45Z">
                          <w:r w:rsidDel="00000000" w:rsidR="00000000" w:rsidRPr="00000000">
                            <w:rPr>
                              <w:rFonts w:ascii="Times New Roman" w:cs="Times New Roman" w:eastAsia="Times New Roman" w:hAnsi="Times New Roman"/>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8"/>
                </w:sdtPr>
                <w:sdtContent>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57"/>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0"/>
                </w:sdtPr>
                <w:sdtContent>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59"/>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2"/>
                </w:sdtPr>
                <w:sdtContent>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61"/>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4"/>
                </w:sdtPr>
                <w:sdtContent>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63"/>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165"/>
        </w:sdtPr>
        <w:sdtContent>
          <w:tr>
            <w:trPr>
              <w:cantSplit w:val="0"/>
              <w:trHeight w:val="82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7"/>
                </w:sdtPr>
                <w:sdtContent>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66"/>
                      </w:sdtPr>
                      <w:sdtContent>
                        <w:ins w:author="Nguyen Nhu Ngoc B2017210" w:id="17" w:date="2023-10-16T16:35:45Z">
                          <w:r w:rsidDel="00000000" w:rsidR="00000000" w:rsidRPr="00000000">
                            <w:rPr>
                              <w:rFonts w:ascii="Times New Roman" w:cs="Times New Roman" w:eastAsia="Times New Roman" w:hAnsi="Times New Roman"/>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9"/>
                </w:sdtPr>
                <w:sdtContent>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68"/>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1"/>
                </w:sdtPr>
                <w:sdtContent>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70"/>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3"/>
                </w:sdtPr>
                <w:sdtContent>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72"/>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5"/>
                </w:sdtPr>
                <w:sdtContent>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74"/>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176"/>
        </w:sdtPr>
        <w:sdtContent>
          <w:tr>
            <w:trPr>
              <w:cantSplit w:val="0"/>
              <w:trHeight w:val="75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8"/>
                </w:sdtPr>
                <w:sdtContent>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77"/>
                      </w:sdtPr>
                      <w:sdtContent>
                        <w:ins w:author="Nguyen Nhu Ngoc B2017210" w:id="17" w:date="2023-10-16T16:35:45Z">
                          <w:r w:rsidDel="00000000" w:rsidR="00000000" w:rsidRPr="00000000">
                            <w:rPr>
                              <w:rFonts w:ascii="Times New Roman" w:cs="Times New Roman" w:eastAsia="Times New Roman" w:hAnsi="Times New Roman"/>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0"/>
                </w:sdtPr>
                <w:sdtContent>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79"/>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2"/>
                </w:sdtPr>
                <w:sdtContent>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81"/>
                      </w:sdtPr>
                      <w:sdtContent>
                        <w:ins w:author="Nguyen Nhu Ngoc B2017210" w:id="17" w:date="2023-10-16T16:35:45Z">
                          <w:r w:rsidDel="00000000" w:rsidR="00000000" w:rsidRPr="00000000">
                            <w:rPr>
                              <w:rFonts w:ascii="Times New Roman" w:cs="Times New Roman" w:eastAsia="Times New Roman" w:hAnsi="Times New Roman"/>
                              <w:rtl w:val="0"/>
                            </w:rPr>
                            <w:t xml:space="preserve">LOAI_MON_AN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4"/>
                </w:sdtPr>
                <w:sdtContent>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83"/>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6"/>
                </w:sdtPr>
                <w:sdtContent>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85"/>
                      </w:sdtPr>
                      <w:sdtContent>
                        <w:ins w:author="Nguyen Nhu Ngoc B2017210" w:id="17" w:date="2023-10-16T16:35:45Z">
                          <w:r w:rsidDel="00000000" w:rsidR="00000000" w:rsidRPr="00000000">
                            <w:rPr>
                              <w:rFonts w:ascii="Times New Roman" w:cs="Times New Roman" w:eastAsia="Times New Roman" w:hAnsi="Times New Roman"/>
                              <w:rtl w:val="0"/>
                            </w:rPr>
                            <w:t xml:space="preserve"> </w:t>
                          </w:r>
                        </w:ins>
                      </w:sdtContent>
                    </w:sdt>
                  </w:p>
                </w:sdtContent>
              </w:sdt>
            </w:tc>
          </w:tr>
        </w:sdtContent>
      </w:sdt>
      <w:sdt>
        <w:sdtPr>
          <w:tag w:val="goog_rdk_187"/>
        </w:sdtPr>
        <w:sdtContent>
          <w:tr>
            <w:trPr>
              <w:cantSplit w:val="0"/>
              <w:trHeight w:val="755" w:hRule="atLeast"/>
              <w:tblHeader w:val="0"/>
              <w:ins w:author="Nguyen Nhu Ngoc B2017210" w:id="17" w:date="2023-10-16T16:35: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9"/>
                </w:sdtPr>
                <w:sdtContent>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88"/>
                      </w:sdtPr>
                      <w:sdtContent>
                        <w:ins w:author="Nguyen Nhu Ngoc B2017210" w:id="17" w:date="2023-10-16T16:35:45Z">
                          <w:r w:rsidDel="00000000" w:rsidR="00000000" w:rsidRPr="00000000">
                            <w:rPr>
                              <w:rFonts w:ascii="Times New Roman" w:cs="Times New Roman" w:eastAsia="Times New Roman" w:hAnsi="Times New Roman"/>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2"/>
                </w:sdtPr>
                <w:sdtContent>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90"/>
                      </w:sdtPr>
                      <w:sdtContent>
                        <w:ins w:author="Nguyen Nhu Ngoc B2017210" w:id="17" w:date="2023-10-16T16:35:45Z"/>
                        <w:sdt>
                          <w:sdtPr>
                            <w:tag w:val="goog_rdk_191"/>
                          </w:sdtPr>
                          <w:sdtContent>
                            <w:ins w:author="Nguyen Nhu Ngoc B2017210" w:id="17" w:date="2023-10-16T16:35:45Z">
                              <w:r w:rsidDel="00000000" w:rsidR="00000000" w:rsidRPr="00000000">
                                <w:rPr>
                                  <w:rFonts w:ascii="Times New Roman" w:cs="Times New Roman" w:eastAsia="Times New Roman" w:hAnsi="Times New Roman"/>
                                  <w:rtl w:val="0"/>
                                  <w:rPrChange w:author="Nguyen Nhu Ngoc B2017210" w:id="13" w:date="2023-10-16T16:46:37Z">
                                    <w:rPr>
                                      <w:rFonts w:ascii="Times New Roman" w:cs="Times New Roman" w:eastAsia="Times New Roman" w:hAnsi="Times New Roman"/>
                                    </w:rPr>
                                  </w:rPrChange>
                                </w:rPr>
                                <w:t xml:space="preserve">Mã_món_ăn</w:t>
                              </w:r>
                            </w:ins>
                          </w:sdtContent>
                        </w:sdt>
                        <w:ins w:author="Nguyen Nhu Ngoc B2017210" w:id="17" w:date="2023-10-16T16:35:4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5"/>
                </w:sdtPr>
                <w:sdtContent>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93"/>
                      </w:sdtPr>
                      <w:sdtContent>
                        <w:ins w:author="Nguyen Nhu Ngoc B2017210" w:id="17" w:date="2023-10-16T16:35:45Z"/>
                        <w:sdt>
                          <w:sdtPr>
                            <w:tag w:val="goog_rdk_194"/>
                          </w:sdtPr>
                          <w:sdtContent>
                            <w:ins w:author="Nguyen Nhu Ngoc B2017210" w:id="17" w:date="2023-10-16T16:35:45Z">
                              <w:r w:rsidDel="00000000" w:rsidR="00000000" w:rsidRPr="00000000">
                                <w:rPr>
                                  <w:rFonts w:ascii="Times New Roman" w:cs="Times New Roman" w:eastAsia="Times New Roman" w:hAnsi="Times New Roman"/>
                                  <w:rtl w:val="0"/>
                                  <w:rPrChange w:author="Nguyen Nhu Ngoc B2017210" w:id="14" w:date="2023-10-16T16:46:25Z">
                                    <w:rPr>
                                      <w:rFonts w:ascii="Times New Roman" w:cs="Times New Roman" w:eastAsia="Times New Roman" w:hAnsi="Times New Roman"/>
                                    </w:rPr>
                                  </w:rPrChange>
                                </w:rPr>
                                <w:t xml:space="preserve">Mã_loại_món_ăn</w:t>
                              </w:r>
                            </w:ins>
                          </w:sdtContent>
                        </w:sdt>
                        <w:ins w:author="Nguyen Nhu Ngoc B2017210" w:id="17" w:date="2023-10-16T16:35:4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8"/>
                </w:sdtPr>
                <w:sdtContent>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96"/>
                      </w:sdtPr>
                      <w:sdtContent>
                        <w:ins w:author="Nguyen Nhu Ngoc B2017210" w:id="17" w:date="2023-10-16T16:35:45Z"/>
                        <w:sdt>
                          <w:sdtPr>
                            <w:tag w:val="goog_rdk_197"/>
                          </w:sdtPr>
                          <w:sdtContent>
                            <w:ins w:author="Nguyen Nhu Ngoc B2017210" w:id="17" w:date="2023-10-16T16:35:45Z">
                              <w:r w:rsidDel="00000000" w:rsidR="00000000" w:rsidRPr="00000000">
                                <w:rPr>
                                  <w:rFonts w:ascii="Times New Roman" w:cs="Times New Roman" w:eastAsia="Times New Roman" w:hAnsi="Times New Roman"/>
                                  <w:rtl w:val="0"/>
                                  <w:rPrChange w:author="Nguyen Nhu Ngoc B2017210" w:id="15" w:date="2023-10-16T16:46:39Z">
                                    <w:rPr>
                                      <w:rFonts w:ascii="Times New Roman" w:cs="Times New Roman" w:eastAsia="Times New Roman" w:hAnsi="Times New Roman"/>
                                    </w:rPr>
                                  </w:rPrChange>
                                </w:rPr>
                                <w:t xml:space="preserve">Tên_món_ăn</w:t>
                              </w:r>
                            </w:ins>
                          </w:sdtContent>
                        </w:sdt>
                        <w:ins w:author="Nguyen Nhu Ngoc B2017210" w:id="17" w:date="2023-10-16T16:35:4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1"/>
                </w:sdtPr>
                <w:sdtContent>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7" w:date="2023-10-16T16:35:45Z"/>
                        <w:rFonts w:ascii="Times New Roman" w:cs="Times New Roman" w:eastAsia="Times New Roman" w:hAnsi="Times New Roman"/>
                      </w:rPr>
                    </w:pPr>
                    <w:sdt>
                      <w:sdtPr>
                        <w:tag w:val="goog_rdk_199"/>
                      </w:sdtPr>
                      <w:sdtContent>
                        <w:ins w:author="Nguyen Nhu Ngoc B2017210" w:id="17" w:date="2023-10-16T16:35:45Z"/>
                        <w:sdt>
                          <w:sdtPr>
                            <w:tag w:val="goog_rdk_200"/>
                          </w:sdtPr>
                          <w:sdtContent>
                            <w:ins w:author="Nguyen Nhu Ngoc B2017210" w:id="17" w:date="2023-10-16T16:35:45Z">
                              <w:r w:rsidDel="00000000" w:rsidR="00000000" w:rsidRPr="00000000">
                                <w:rPr>
                                  <w:rFonts w:ascii="Times New Roman" w:cs="Times New Roman" w:eastAsia="Times New Roman" w:hAnsi="Times New Roman"/>
                                  <w:rtl w:val="0"/>
                                  <w:rPrChange w:author="Nguyen Nhu Ngoc B2017210" w:id="16" w:date="2023-10-16T16:46:41Z">
                                    <w:rPr>
                                      <w:rFonts w:ascii="Times New Roman" w:cs="Times New Roman" w:eastAsia="Times New Roman" w:hAnsi="Times New Roman"/>
                                    </w:rPr>
                                  </w:rPrChange>
                                </w:rPr>
                                <w:t xml:space="preserve">Mô_tả</w:t>
                              </w:r>
                            </w:ins>
                          </w:sdtContent>
                        </w:sdt>
                        <w:ins w:author="Nguyen Nhu Ngoc B2017210" w:id="17" w:date="2023-10-16T16:35:45Z">
                          <w:r w:rsidDel="00000000" w:rsidR="00000000" w:rsidRPr="00000000">
                            <w:rPr>
                              <w:rtl w:val="0"/>
                            </w:rPr>
                          </w:r>
                        </w:ins>
                      </w:sdtContent>
                    </w:sdt>
                  </w:p>
                </w:sdtContent>
              </w:sdt>
            </w:tc>
          </w:tr>
        </w:sdtContent>
      </w:sdt>
    </w:tbl>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pStyle w:val="Heading3"/>
        <w:ind w:left="720" w:firstLine="0"/>
        <w:rPr>
          <w:i w:val="0"/>
        </w:rPr>
      </w:pPr>
      <w:bookmarkStart w:colFirst="0" w:colLast="0" w:name="_heading=h.3j2qqm3" w:id="22"/>
      <w:bookmarkEnd w:id="22"/>
      <w:r w:rsidDel="00000000" w:rsidR="00000000" w:rsidRPr="00000000">
        <w:rPr>
          <w:i w:val="0"/>
          <w:rtl w:val="0"/>
        </w:rPr>
        <w:t xml:space="preserve">Bảng LOAI</w:t>
      </w:r>
      <w:r w:rsidDel="00000000" w:rsidR="00000000" w:rsidRPr="00000000">
        <w:rPr>
          <w:b w:val="0"/>
          <w:i w:val="0"/>
          <w:sz w:val="22"/>
          <w:szCs w:val="22"/>
          <w:rtl w:val="0"/>
        </w:rPr>
        <w:t xml:space="preserve">_</w:t>
      </w:r>
      <w:r w:rsidDel="00000000" w:rsidR="00000000" w:rsidRPr="00000000">
        <w:rPr>
          <w:i w:val="0"/>
          <w:rtl w:val="0"/>
        </w:rPr>
        <w:t xml:space="preserve">MON</w:t>
      </w:r>
      <w:r w:rsidDel="00000000" w:rsidR="00000000" w:rsidRPr="00000000">
        <w:rPr>
          <w:b w:val="0"/>
          <w:i w:val="0"/>
          <w:sz w:val="22"/>
          <w:szCs w:val="22"/>
          <w:rtl w:val="0"/>
        </w:rPr>
        <w:t xml:space="preserve">_</w:t>
      </w:r>
      <w:r w:rsidDel="00000000" w:rsidR="00000000" w:rsidRPr="00000000">
        <w:rPr>
          <w:i w:val="0"/>
          <w:rtl w:val="0"/>
        </w:rPr>
        <w:t xml:space="preserve">AN</w:t>
      </w:r>
    </w:p>
    <w:p w:rsidR="00000000" w:rsidDel="00000000" w:rsidP="00000000" w:rsidRDefault="00000000" w:rsidRPr="00000000" w14:paraId="000001BB">
      <w:pPr>
        <w:ind w:left="720" w:firstLine="0"/>
        <w:rPr>
          <w:rFonts w:ascii="Times New Roman" w:cs="Times New Roman" w:eastAsia="Times New Roman" w:hAnsi="Times New Roman"/>
        </w:rPr>
      </w:pPr>
      <w:r w:rsidDel="00000000" w:rsidR="00000000" w:rsidRPr="00000000">
        <w:rPr>
          <w:rtl w:val="0"/>
        </w:rPr>
      </w:r>
    </w:p>
    <w:tbl>
      <w:tblPr>
        <w:tblStyle w:val="Table4"/>
        <w:tblW w:w="11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395"/>
        <w:gridCol w:w="960"/>
        <w:gridCol w:w="780"/>
        <w:gridCol w:w="720"/>
        <w:gridCol w:w="615"/>
        <w:gridCol w:w="585"/>
        <w:gridCol w:w="570"/>
        <w:gridCol w:w="615"/>
        <w:gridCol w:w="675"/>
        <w:gridCol w:w="735"/>
        <w:gridCol w:w="750"/>
        <w:gridCol w:w="780"/>
        <w:gridCol w:w="735"/>
        <w:gridCol w:w="705"/>
        <w:tblGridChange w:id="0">
          <w:tblGrid>
            <w:gridCol w:w="525"/>
            <w:gridCol w:w="1395"/>
            <w:gridCol w:w="960"/>
            <w:gridCol w:w="780"/>
            <w:gridCol w:w="720"/>
            <w:gridCol w:w="615"/>
            <w:gridCol w:w="585"/>
            <w:gridCol w:w="570"/>
            <w:gridCol w:w="615"/>
            <w:gridCol w:w="675"/>
            <w:gridCol w:w="735"/>
            <w:gridCol w:w="750"/>
            <w:gridCol w:w="780"/>
            <w:gridCol w:w="73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202"/>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MA_LOAI_MON_AN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rPr>
            </w:pPr>
            <w:sdt>
              <w:sdtPr>
                <w:tag w:val="goog_rdk_203"/>
              </w:sdtPr>
              <w:sdtContent>
                <w:r w:rsidDel="00000000" w:rsidR="00000000" w:rsidRPr="00000000">
                  <w:rPr>
                    <w:rFonts w:ascii="Times New Roman" w:cs="Times New Roman" w:eastAsia="Times New Roman" w:hAnsi="Times New Roman"/>
                    <w:rtl w:val="0"/>
                    <w:rPrChange w:author="Nguyen Nhu Ngoc B2017210" w:id="14" w:date="2023-10-16T16:46:25Z">
                      <w:rPr>
                        <w:rFonts w:ascii="Times New Roman" w:cs="Times New Roman" w:eastAsia="Times New Roman" w:hAnsi="Times New Roman"/>
                      </w:rPr>
                    </w:rPrChange>
                  </w:rPr>
                  <w:t xml:space="preserve">Mã_loại_món_ăn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TEN_LOAI_MON_AN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rPr>
            </w:pPr>
            <w:sdt>
              <w:sdtPr>
                <w:tag w:val="goog_rdk_204"/>
              </w:sdtPr>
              <w:sdtContent>
                <w:r w:rsidDel="00000000" w:rsidR="00000000" w:rsidRPr="00000000">
                  <w:rPr>
                    <w:rFonts w:ascii="Times New Roman" w:cs="Times New Roman" w:eastAsia="Times New Roman" w:hAnsi="Times New Roman"/>
                    <w:rtl w:val="0"/>
                    <w:rPrChange w:author="Nguyen Nhu Ngoc B2017210" w:id="18" w:date="2023-10-16T16:46:27Z">
                      <w:rPr>
                        <w:rFonts w:ascii="Times New Roman" w:cs="Times New Roman" w:eastAsia="Times New Roman" w:hAnsi="Times New Roman"/>
                      </w:rPr>
                    </w:rPrChange>
                  </w:rPr>
                  <w:t xml:space="preserve">Tên_loại_món_ăn</w:t>
                </w:r>
              </w:sdtContent>
            </w:sdt>
            <w:r w:rsidDel="00000000" w:rsidR="00000000" w:rsidRPr="00000000">
              <w:rPr>
                <w:rtl w:val="0"/>
              </w:rPr>
            </w:r>
          </w:p>
        </w:tc>
      </w:tr>
    </w:tbl>
    <w:p w:rsidR="00000000" w:rsidDel="00000000" w:rsidP="00000000" w:rsidRDefault="00000000" w:rsidRPr="00000000" w14:paraId="000001E9">
      <w:pPr>
        <w:ind w:left="720" w:firstLine="0"/>
        <w:rPr>
          <w:rFonts w:ascii="Times New Roman" w:cs="Times New Roman" w:eastAsia="Times New Roman" w:hAnsi="Times New Roman"/>
        </w:rPr>
      </w:pPr>
      <w:r w:rsidDel="00000000" w:rsidR="00000000" w:rsidRPr="00000000">
        <w:rPr>
          <w:rtl w:val="0"/>
        </w:rPr>
      </w:r>
    </w:p>
    <w:sdt>
      <w:sdtPr>
        <w:tag w:val="goog_rdk_207"/>
      </w:sdtPr>
      <w:sdtContent>
        <w:p w:rsidR="00000000" w:rsidDel="00000000" w:rsidP="00000000" w:rsidRDefault="00000000" w:rsidRPr="00000000" w14:paraId="000001EA">
          <w:pPr>
            <w:ind w:left="720" w:firstLine="0"/>
            <w:rPr>
              <w:ins w:author="Nguyen Nhu Ngoc B2017210" w:id="19" w:date="2023-10-16T16:39:08Z"/>
              <w:rFonts w:ascii="Times New Roman" w:cs="Times New Roman" w:eastAsia="Times New Roman" w:hAnsi="Times New Roman"/>
            </w:rPr>
          </w:pPr>
          <w:sdt>
            <w:sdtPr>
              <w:tag w:val="goog_rdk_206"/>
            </w:sdtPr>
            <w:sdtContent>
              <w:ins w:author="Nguyen Nhu Ngoc B2017210" w:id="19" w:date="2023-10-16T16:39:08Z">
                <w:r w:rsidDel="00000000" w:rsidR="00000000" w:rsidRPr="00000000">
                  <w:rPr>
                    <w:rtl w:val="0"/>
                  </w:rPr>
                </w:r>
              </w:ins>
            </w:sdtContent>
          </w:sdt>
        </w:p>
      </w:sdtContent>
    </w:sdt>
    <w:tbl>
      <w:tblPr>
        <w:tblStyle w:val="Table5"/>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310"/>
        <w:gridCol w:w="2700"/>
        <w:tblGridChange w:id="0">
          <w:tblGrid>
            <w:gridCol w:w="3150"/>
            <w:gridCol w:w="5310"/>
            <w:gridCol w:w="2700"/>
          </w:tblGrid>
        </w:tblGridChange>
      </w:tblGrid>
      <w:sdt>
        <w:sdtPr>
          <w:tag w:val="goog_rdk_208"/>
        </w:sdtPr>
        <w:sdtContent>
          <w:tr>
            <w:trPr>
              <w:cantSplit w:val="0"/>
              <w:trHeight w:val="505.92529296875006"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0"/>
                </w:sdtPr>
                <w:sdtContent>
                  <w:p w:rsidR="00000000" w:rsidDel="00000000" w:rsidP="00000000" w:rsidRDefault="00000000" w:rsidRPr="00000000" w14:paraId="000001EB">
                    <w:pPr>
                      <w:ind w:left="720" w:firstLine="0"/>
                      <w:rPr>
                        <w:ins w:author="Nguyen Nhu Ngoc B2017210" w:id="19" w:date="2023-10-16T16:39:08Z"/>
                        <w:rFonts w:ascii="Times New Roman" w:cs="Times New Roman" w:eastAsia="Times New Roman" w:hAnsi="Times New Roman"/>
                      </w:rPr>
                    </w:pPr>
                    <w:sdt>
                      <w:sdtPr>
                        <w:tag w:val="goog_rdk_209"/>
                      </w:sdtPr>
                      <w:sdtContent>
                        <w:ins w:author="Nguyen Nhu Ngoc B2017210" w:id="19" w:date="2023-10-16T16:39:08Z">
                          <w:r w:rsidDel="00000000" w:rsidR="00000000" w:rsidRPr="00000000">
                            <w:rPr>
                              <w:rFonts w:ascii="Times New Roman" w:cs="Times New Roman" w:eastAsia="Times New Roman" w:hAnsi="Times New Roman"/>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2"/>
                </w:sdtPr>
                <w:sdtContent>
                  <w:p w:rsidR="00000000" w:rsidDel="00000000" w:rsidP="00000000" w:rsidRDefault="00000000" w:rsidRPr="00000000" w14:paraId="000001EC">
                    <w:pPr>
                      <w:ind w:left="720" w:firstLine="0"/>
                      <w:rPr>
                        <w:ins w:author="Nguyen Nhu Ngoc B2017210" w:id="19" w:date="2023-10-16T16:39:08Z"/>
                        <w:rFonts w:ascii="Times New Roman" w:cs="Times New Roman" w:eastAsia="Times New Roman" w:hAnsi="Times New Roman"/>
                      </w:rPr>
                    </w:pPr>
                    <w:sdt>
                      <w:sdtPr>
                        <w:tag w:val="goog_rdk_211"/>
                      </w:sdtPr>
                      <w:sdtContent>
                        <w:ins w:author="Nguyen Nhu Ngoc B2017210" w:id="19" w:date="2023-10-16T16:39:08Z">
                          <w:r w:rsidDel="00000000" w:rsidR="00000000" w:rsidRPr="00000000">
                            <w:rPr>
                              <w:rFonts w:ascii="Times New Roman" w:cs="Times New Roman" w:eastAsia="Times New Roman" w:hAnsi="Times New Roman"/>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4"/>
                </w:sdtPr>
                <w:sdtContent>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13"/>
                      </w:sdtPr>
                      <w:sdtContent>
                        <w:ins w:author="Nguyen Nhu Ngoc B2017210" w:id="19" w:date="2023-10-16T16:39:08Z">
                          <w:r w:rsidDel="00000000" w:rsidR="00000000" w:rsidRPr="00000000">
                            <w:rPr>
                              <w:rFonts w:ascii="Times New Roman" w:cs="Times New Roman" w:eastAsia="Times New Roman" w:hAnsi="Times New Roman"/>
                              <w:rtl w:val="0"/>
                            </w:rPr>
                            <w:t xml:space="preserve">2</w:t>
                          </w:r>
                        </w:ins>
                      </w:sdtContent>
                    </w:sdt>
                  </w:p>
                </w:sdtContent>
              </w:sdt>
            </w:tc>
          </w:tr>
        </w:sdtContent>
      </w:sdt>
      <w:sdt>
        <w:sdtPr>
          <w:tag w:val="goog_rdk_215"/>
        </w:sdtPr>
        <w:sdtContent>
          <w:tr>
            <w:trPr>
              <w:cantSplit w:val="0"/>
              <w:trHeight w:val="510"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7"/>
                </w:sdtPr>
                <w:sdtContent>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16"/>
                      </w:sdtPr>
                      <w:sdtContent>
                        <w:ins w:author="Nguyen Nhu Ngoc B2017210" w:id="19" w:date="2023-10-16T16:39:08Z">
                          <w:r w:rsidDel="00000000" w:rsidR="00000000" w:rsidRPr="00000000">
                            <w:rPr>
                              <w:rFonts w:ascii="Times New Roman" w:cs="Times New Roman" w:eastAsia="Times New Roman" w:hAnsi="Times New Roman"/>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9"/>
                </w:sdtPr>
                <w:sdtContent>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18"/>
                      </w:sdtPr>
                      <w:sdtContent>
                        <w:ins w:author="Nguyen Nhu Ngoc B2017210" w:id="19" w:date="2023-10-16T16:39:08Z">
                          <w:r w:rsidDel="00000000" w:rsidR="00000000" w:rsidRPr="00000000">
                            <w:rPr>
                              <w:rFonts w:ascii="Times New Roman" w:cs="Times New Roman" w:eastAsia="Times New Roman" w:hAnsi="Times New Roman"/>
                              <w:rtl w:val="0"/>
                            </w:rPr>
                            <w:t xml:space="preserve">MA_LOAI_MON_AN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1"/>
                </w:sdtPr>
                <w:sdtContent>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20"/>
                      </w:sdtPr>
                      <w:sdtContent>
                        <w:ins w:author="Nguyen Nhu Ngoc B2017210" w:id="19" w:date="2023-10-16T16:39:08Z">
                          <w:r w:rsidDel="00000000" w:rsidR="00000000" w:rsidRPr="00000000">
                            <w:rPr>
                              <w:rFonts w:ascii="Times New Roman" w:cs="Times New Roman" w:eastAsia="Times New Roman" w:hAnsi="Times New Roman"/>
                              <w:rtl w:val="0"/>
                            </w:rPr>
                            <w:t xml:space="preserve">TEN_LOAI_MON_AN</w:t>
                          </w:r>
                        </w:ins>
                      </w:sdtContent>
                    </w:sdt>
                  </w:p>
                </w:sdtContent>
              </w:sdt>
            </w:tc>
          </w:tr>
        </w:sdtContent>
      </w:sdt>
      <w:sdt>
        <w:sdtPr>
          <w:tag w:val="goog_rdk_222"/>
        </w:sdtPr>
        <w:sdtContent>
          <w:tr>
            <w:trPr>
              <w:cantSplit w:val="0"/>
              <w:trHeight w:val="700.9252929687501"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4"/>
                </w:sdtPr>
                <w:sdtContent>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23"/>
                      </w:sdtPr>
                      <w:sdtContent>
                        <w:ins w:author="Nguyen Nhu Ngoc B2017210" w:id="19" w:date="2023-10-16T16:39:08Z">
                          <w:r w:rsidDel="00000000" w:rsidR="00000000" w:rsidRPr="00000000">
                            <w:rPr>
                              <w:rFonts w:ascii="Times New Roman" w:cs="Times New Roman" w:eastAsia="Times New Roman" w:hAnsi="Times New Roman"/>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6"/>
                </w:sdtPr>
                <w:sdtContent>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25"/>
                      </w:sdtPr>
                      <w:sdtContent>
                        <w:ins w:author="Nguyen Nhu Ngoc B2017210" w:id="19" w:date="2023-10-16T16:39:08Z">
                          <w:r w:rsidDel="00000000" w:rsidR="00000000" w:rsidRPr="00000000">
                            <w:rPr>
                              <w:rFonts w:ascii="Times New Roman" w:cs="Times New Roman" w:eastAsia="Times New Roman" w:hAnsi="Times New Roman"/>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8"/>
                </w:sdtPr>
                <w:sdtContent>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27"/>
                      </w:sdtPr>
                      <w:sdtContent>
                        <w:ins w:author="Nguyen Nhu Ngoc B2017210" w:id="19" w:date="2023-10-16T16:39:08Z">
                          <w:r w:rsidDel="00000000" w:rsidR="00000000" w:rsidRPr="00000000">
                            <w:rPr>
                              <w:rFonts w:ascii="Times New Roman" w:cs="Times New Roman" w:eastAsia="Times New Roman" w:hAnsi="Times New Roman"/>
                              <w:rtl w:val="0"/>
                            </w:rPr>
                            <w:t xml:space="preserve">varchar</w:t>
                          </w:r>
                        </w:ins>
                      </w:sdtContent>
                    </w:sdt>
                  </w:p>
                </w:sdtContent>
              </w:sdt>
            </w:tc>
          </w:tr>
        </w:sdtContent>
      </w:sdt>
      <w:sdt>
        <w:sdtPr>
          <w:tag w:val="goog_rdk_229"/>
        </w:sdtPr>
        <w:sdtContent>
          <w:tr>
            <w:trPr>
              <w:cantSplit w:val="0"/>
              <w:trHeight w:val="700.9252929687501"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1"/>
                </w:sdtPr>
                <w:sdtContent>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30"/>
                      </w:sdtPr>
                      <w:sdtContent>
                        <w:ins w:author="Nguyen Nhu Ngoc B2017210" w:id="19" w:date="2023-10-16T16:39:08Z">
                          <w:r w:rsidDel="00000000" w:rsidR="00000000" w:rsidRPr="00000000">
                            <w:rPr>
                              <w:rFonts w:ascii="Times New Roman" w:cs="Times New Roman" w:eastAsia="Times New Roman" w:hAnsi="Times New Roman"/>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3"/>
                </w:sdtPr>
                <w:sdtContent>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32"/>
                      </w:sdtPr>
                      <w:sdtContent>
                        <w:ins w:author="Nguyen Nhu Ngoc B2017210" w:id="19" w:date="2023-10-16T16:39:08Z">
                          <w:r w:rsidDel="00000000" w:rsidR="00000000" w:rsidRPr="00000000">
                            <w:rPr>
                              <w:rFonts w:ascii="Times New Roman" w:cs="Times New Roman" w:eastAsia="Times New Roman" w:hAnsi="Times New Roman"/>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5"/>
                </w:sdtPr>
                <w:sdtContent>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34"/>
                      </w:sdtPr>
                      <w:sdtContent>
                        <w:ins w:author="Nguyen Nhu Ngoc B2017210" w:id="19" w:date="2023-10-16T16:39:08Z">
                          <w:r w:rsidDel="00000000" w:rsidR="00000000" w:rsidRPr="00000000">
                            <w:rPr>
                              <w:rFonts w:ascii="Times New Roman" w:cs="Times New Roman" w:eastAsia="Times New Roman" w:hAnsi="Times New Roman"/>
                              <w:rtl w:val="0"/>
                            </w:rPr>
                            <w:t xml:space="preserve">30</w:t>
                          </w:r>
                        </w:ins>
                      </w:sdtContent>
                    </w:sdt>
                  </w:p>
                </w:sdtContent>
              </w:sdt>
            </w:tc>
          </w:tr>
        </w:sdtContent>
      </w:sdt>
      <w:sdt>
        <w:sdtPr>
          <w:tag w:val="goog_rdk_236"/>
        </w:sdtPr>
        <w:sdtContent>
          <w:tr>
            <w:trPr>
              <w:cantSplit w:val="0"/>
              <w:trHeight w:val="330"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8"/>
                </w:sdtPr>
                <w:sdtContent>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37"/>
                      </w:sdtPr>
                      <w:sdtContent>
                        <w:ins w:author="Nguyen Nhu Ngoc B2017210" w:id="19" w:date="2023-10-16T16:39:08Z">
                          <w:r w:rsidDel="00000000" w:rsidR="00000000" w:rsidRPr="00000000">
                            <w:rPr>
                              <w:rFonts w:ascii="Times New Roman" w:cs="Times New Roman" w:eastAsia="Times New Roman" w:hAnsi="Times New Roman"/>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0"/>
                </w:sdtPr>
                <w:sdtContent>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39"/>
                      </w:sdtPr>
                      <w:sdtContent>
                        <w:ins w:author="Nguyen Nhu Ngoc B2017210" w:id="19" w:date="2023-10-16T16:39:08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2"/>
                </w:sdtPr>
                <w:sdtContent>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41"/>
                      </w:sdtPr>
                      <w:sdtContent>
                        <w:ins w:author="Nguyen Nhu Ngoc B2017210" w:id="19" w:date="2023-10-16T16:39:08Z">
                          <w:r w:rsidDel="00000000" w:rsidR="00000000" w:rsidRPr="00000000">
                            <w:rPr>
                              <w:rtl w:val="0"/>
                            </w:rPr>
                          </w:r>
                        </w:ins>
                      </w:sdtContent>
                    </w:sdt>
                  </w:p>
                </w:sdtContent>
              </w:sdt>
            </w:tc>
          </w:tr>
        </w:sdtContent>
      </w:sdt>
      <w:sdt>
        <w:sdtPr>
          <w:tag w:val="goog_rdk_243"/>
        </w:sdtPr>
        <w:sdtContent>
          <w:tr>
            <w:trPr>
              <w:cantSplit w:val="0"/>
              <w:trHeight w:val="495"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5"/>
                </w:sdtPr>
                <w:sdtContent>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44"/>
                      </w:sdtPr>
                      <w:sdtContent>
                        <w:ins w:author="Nguyen Nhu Ngoc B2017210" w:id="19" w:date="2023-10-16T16:39:08Z">
                          <w:r w:rsidDel="00000000" w:rsidR="00000000" w:rsidRPr="00000000">
                            <w:rPr>
                              <w:rFonts w:ascii="Times New Roman" w:cs="Times New Roman" w:eastAsia="Times New Roman" w:hAnsi="Times New Roman"/>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7"/>
                </w:sdtPr>
                <w:sdtContent>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46"/>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9"/>
                </w:sdtPr>
                <w:sdtContent>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48"/>
                      </w:sdtPr>
                      <w:sdtContent>
                        <w:ins w:author="Nguyen Nhu Ngoc B2017210" w:id="19" w:date="2023-10-16T16:39:08Z">
                          <w:r w:rsidDel="00000000" w:rsidR="00000000" w:rsidRPr="00000000">
                            <w:rPr>
                              <w:rtl w:val="0"/>
                            </w:rPr>
                          </w:r>
                        </w:ins>
                      </w:sdtContent>
                    </w:sdt>
                  </w:p>
                </w:sdtContent>
              </w:sdt>
            </w:tc>
          </w:tr>
        </w:sdtContent>
      </w:sdt>
      <w:sdt>
        <w:sdtPr>
          <w:tag w:val="goog_rdk_250"/>
        </w:sdtPr>
        <w:sdtContent>
          <w:tr>
            <w:trPr>
              <w:cantSplit w:val="0"/>
              <w:trHeight w:val="390"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2"/>
                </w:sdtPr>
                <w:sdtContent>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51"/>
                      </w:sdtPr>
                      <w:sdtContent>
                        <w:ins w:author="Nguyen Nhu Ngoc B2017210" w:id="19" w:date="2023-10-16T16:39:08Z">
                          <w:r w:rsidDel="00000000" w:rsidR="00000000" w:rsidRPr="00000000">
                            <w:rPr>
                              <w:rFonts w:ascii="Times New Roman" w:cs="Times New Roman" w:eastAsia="Times New Roman" w:hAnsi="Times New Roman"/>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4"/>
                </w:sdtPr>
                <w:sdtContent>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53"/>
                      </w:sdtPr>
                      <w:sdtContent>
                        <w:ins w:author="Nguyen Nhu Ngoc B2017210" w:id="19" w:date="2023-10-16T16:39:08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6"/>
                </w:sdtPr>
                <w:sdtContent>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55"/>
                      </w:sdtPr>
                      <w:sdtContent>
                        <w:ins w:author="Nguyen Nhu Ngoc B2017210" w:id="19" w:date="2023-10-16T16:39:08Z">
                          <w:r w:rsidDel="00000000" w:rsidR="00000000" w:rsidRPr="00000000">
                            <w:rPr>
                              <w:rFonts w:ascii="Times New Roman" w:cs="Times New Roman" w:eastAsia="Times New Roman" w:hAnsi="Times New Roman"/>
                              <w:rtl w:val="0"/>
                            </w:rPr>
                            <w:t xml:space="preserve">X</w:t>
                          </w:r>
                        </w:ins>
                      </w:sdtContent>
                    </w:sdt>
                  </w:p>
                </w:sdtContent>
              </w:sdt>
            </w:tc>
          </w:tr>
        </w:sdtContent>
      </w:sdt>
      <w:sdt>
        <w:sdtPr>
          <w:tag w:val="goog_rdk_257"/>
        </w:sdtPr>
        <w:sdtContent>
          <w:tr>
            <w:trPr>
              <w:cantSplit w:val="0"/>
              <w:trHeight w:val="525"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9"/>
                </w:sdtPr>
                <w:sdtContent>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58"/>
                      </w:sdtPr>
                      <w:sdtContent>
                        <w:ins w:author="Nguyen Nhu Ngoc B2017210" w:id="19" w:date="2023-10-16T16:39:08Z">
                          <w:r w:rsidDel="00000000" w:rsidR="00000000" w:rsidRPr="00000000">
                            <w:rPr>
                              <w:rFonts w:ascii="Times New Roman" w:cs="Times New Roman" w:eastAsia="Times New Roman" w:hAnsi="Times New Roman"/>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61"/>
                </w:sdtPr>
                <w:sdtContent>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60"/>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63"/>
                </w:sdtPr>
                <w:sdtContent>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62"/>
                      </w:sdtPr>
                      <w:sdtContent>
                        <w:ins w:author="Nguyen Nhu Ngoc B2017210" w:id="19" w:date="2023-10-16T16:39:08Z">
                          <w:r w:rsidDel="00000000" w:rsidR="00000000" w:rsidRPr="00000000">
                            <w:rPr>
                              <w:rtl w:val="0"/>
                            </w:rPr>
                          </w:r>
                        </w:ins>
                      </w:sdtContent>
                    </w:sdt>
                  </w:p>
                </w:sdtContent>
              </w:sdt>
            </w:tc>
          </w:tr>
        </w:sdtContent>
      </w:sdt>
      <w:sdt>
        <w:sdtPr>
          <w:tag w:val="goog_rdk_264"/>
        </w:sdtPr>
        <w:sdtContent>
          <w:tr>
            <w:trPr>
              <w:cantSplit w:val="0"/>
              <w:trHeight w:val="435"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66"/>
                </w:sdtPr>
                <w:sdtContent>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65"/>
                      </w:sdtPr>
                      <w:sdtContent>
                        <w:ins w:author="Nguyen Nhu Ngoc B2017210" w:id="19" w:date="2023-10-16T16:39:08Z">
                          <w:r w:rsidDel="00000000" w:rsidR="00000000" w:rsidRPr="00000000">
                            <w:rPr>
                              <w:rFonts w:ascii="Times New Roman" w:cs="Times New Roman" w:eastAsia="Times New Roman" w:hAnsi="Times New Roman"/>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68"/>
                </w:sdtPr>
                <w:sdtContent>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67"/>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70"/>
                </w:sdtPr>
                <w:sdtContent>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69"/>
                      </w:sdtPr>
                      <w:sdtContent>
                        <w:ins w:author="Nguyen Nhu Ngoc B2017210" w:id="19" w:date="2023-10-16T16:39:08Z">
                          <w:r w:rsidDel="00000000" w:rsidR="00000000" w:rsidRPr="00000000">
                            <w:rPr>
                              <w:rtl w:val="0"/>
                            </w:rPr>
                          </w:r>
                        </w:ins>
                      </w:sdtContent>
                    </w:sdt>
                  </w:p>
                </w:sdtContent>
              </w:sdt>
            </w:tc>
          </w:tr>
        </w:sdtContent>
      </w:sdt>
      <w:sdt>
        <w:sdtPr>
          <w:tag w:val="goog_rdk_271"/>
        </w:sdtPr>
        <w:sdtContent>
          <w:tr>
            <w:trPr>
              <w:cantSplit w:val="0"/>
              <w:trHeight w:val="555"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73"/>
                </w:sdtPr>
                <w:sdtContent>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72"/>
                      </w:sdtPr>
                      <w:sdtContent>
                        <w:ins w:author="Nguyen Nhu Ngoc B2017210" w:id="19" w:date="2023-10-16T16:39:08Z">
                          <w:r w:rsidDel="00000000" w:rsidR="00000000" w:rsidRPr="00000000">
                            <w:rPr>
                              <w:rFonts w:ascii="Times New Roman" w:cs="Times New Roman" w:eastAsia="Times New Roman" w:hAnsi="Times New Roman"/>
                              <w:rtl w:val="0"/>
                            </w:rPr>
                            <w:t xml:space="preserve">Giá trị </w:t>
                          </w:r>
                          <w:r w:rsidDel="00000000" w:rsidR="00000000" w:rsidRPr="00000000">
                            <w:rPr>
                              <w:rFonts w:ascii="Times New Roman" w:cs="Times New Roman" w:eastAsia="Times New Roman" w:hAnsi="Times New Roman"/>
                              <w:rtl w:val="0"/>
                            </w:rPr>
                            <w:t xml:space="preserve">mặc</w:t>
                          </w:r>
                          <w:r w:rsidDel="00000000" w:rsidR="00000000" w:rsidRPr="00000000">
                            <w:rPr>
                              <w:rFonts w:ascii="Times New Roman" w:cs="Times New Roman" w:eastAsia="Times New Roman" w:hAnsi="Times New Roman"/>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75"/>
                </w:sdtPr>
                <w:sdtContent>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74"/>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77"/>
                </w:sdtPr>
                <w:sdtContent>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76"/>
                      </w:sdtPr>
                      <w:sdtContent>
                        <w:ins w:author="Nguyen Nhu Ngoc B2017210" w:id="19" w:date="2023-10-16T16:39:08Z">
                          <w:r w:rsidDel="00000000" w:rsidR="00000000" w:rsidRPr="00000000">
                            <w:rPr>
                              <w:rtl w:val="0"/>
                            </w:rPr>
                          </w:r>
                        </w:ins>
                      </w:sdtContent>
                    </w:sdt>
                  </w:p>
                </w:sdtContent>
              </w:sdt>
            </w:tc>
          </w:tr>
        </w:sdtContent>
      </w:sdt>
      <w:sdt>
        <w:sdtPr>
          <w:tag w:val="goog_rdk_278"/>
        </w:sdtPr>
        <w:sdtContent>
          <w:tr>
            <w:trPr>
              <w:cantSplit w:val="0"/>
              <w:trHeight w:val="540" w:hRule="atLeast"/>
              <w:tblHeader w:val="0"/>
              <w:ins w:author="Nguyen Nhu Ngoc B2017210" w:id="19" w:date="2023-10-16T16:39:08Z"/>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sdt>
                <w:sdtPr>
                  <w:tag w:val="goog_rdk_280"/>
                </w:sdtPr>
                <w:sdtContent>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79"/>
                      </w:sdtPr>
                      <w:sdtContent>
                        <w:ins w:author="Nguyen Nhu Ngoc B2017210" w:id="19" w:date="2023-10-16T16:39:08Z">
                          <w:r w:rsidDel="00000000" w:rsidR="00000000" w:rsidRPr="00000000">
                            <w:rPr>
                              <w:rFonts w:ascii="Times New Roman" w:cs="Times New Roman" w:eastAsia="Times New Roman" w:hAnsi="Times New Roman"/>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2"/>
                </w:sdtPr>
                <w:sdtContent>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81"/>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4"/>
                </w:sdtPr>
                <w:sdtContent>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83"/>
                      </w:sdtPr>
                      <w:sdtContent>
                        <w:ins w:author="Nguyen Nhu Ngoc B2017210" w:id="19" w:date="2023-10-16T16:39:08Z">
                          <w:r w:rsidDel="00000000" w:rsidR="00000000" w:rsidRPr="00000000">
                            <w:rPr>
                              <w:rtl w:val="0"/>
                            </w:rPr>
                          </w:r>
                        </w:ins>
                      </w:sdtContent>
                    </w:sdt>
                  </w:p>
                </w:sdtContent>
              </w:sdt>
            </w:tc>
          </w:tr>
        </w:sdtContent>
      </w:sdt>
      <w:sdt>
        <w:sdtPr>
          <w:tag w:val="goog_rdk_285"/>
        </w:sdtPr>
        <w:sdtContent>
          <w:tr>
            <w:trPr>
              <w:cantSplit w:val="0"/>
              <w:trHeight w:val="510"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7"/>
                </w:sdtPr>
                <w:sdtContent>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86"/>
                      </w:sdtPr>
                      <w:sdtContent>
                        <w:ins w:author="Nguyen Nhu Ngoc B2017210" w:id="19" w:date="2023-10-16T16:39:08Z">
                          <w:r w:rsidDel="00000000" w:rsidR="00000000" w:rsidRPr="00000000">
                            <w:rPr>
                              <w:rFonts w:ascii="Times New Roman" w:cs="Times New Roman" w:eastAsia="Times New Roman" w:hAnsi="Times New Roman"/>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89"/>
                </w:sdtPr>
                <w:sdtContent>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88"/>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1"/>
                </w:sdtPr>
                <w:sdtContent>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90"/>
                      </w:sdtPr>
                      <w:sdtContent>
                        <w:ins w:author="Nguyen Nhu Ngoc B2017210" w:id="19" w:date="2023-10-16T16:39:08Z">
                          <w:r w:rsidDel="00000000" w:rsidR="00000000" w:rsidRPr="00000000">
                            <w:rPr>
                              <w:rtl w:val="0"/>
                            </w:rPr>
                          </w:r>
                        </w:ins>
                      </w:sdtContent>
                    </w:sdt>
                  </w:p>
                </w:sdtContent>
              </w:sdt>
            </w:tc>
          </w:tr>
        </w:sdtContent>
      </w:sdt>
      <w:sdt>
        <w:sdtPr>
          <w:tag w:val="goog_rdk_292"/>
        </w:sdtPr>
        <w:sdtContent>
          <w:tr>
            <w:trPr>
              <w:cantSplit w:val="0"/>
              <w:trHeight w:val="510" w:hRule="atLeast"/>
              <w:tblHeader w:val="0"/>
              <w:ins w:author="Nguyen Nhu Ngoc B2017210" w:id="19" w:date="2023-10-16T16:39:08Z"/>
            </w:trPr>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sdt>
                <w:sdtPr>
                  <w:tag w:val="goog_rdk_294"/>
                </w:sdtPr>
                <w:sdtContent>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93"/>
                      </w:sdtPr>
                      <w:sdtContent>
                        <w:ins w:author="Nguyen Nhu Ngoc B2017210" w:id="19" w:date="2023-10-16T16:39:08Z">
                          <w:r w:rsidDel="00000000" w:rsidR="00000000" w:rsidRPr="00000000">
                            <w:rPr>
                              <w:rFonts w:ascii="Times New Roman" w:cs="Times New Roman" w:eastAsia="Times New Roman" w:hAnsi="Times New Roman"/>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6"/>
                </w:sdtPr>
                <w:sdtContent>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guyen Nhu Ngoc B2017210" w:id="19" w:date="2023-10-16T16:39:08Z"/>
                        <w:rFonts w:ascii="Times New Roman" w:cs="Times New Roman" w:eastAsia="Times New Roman" w:hAnsi="Times New Roman"/>
                      </w:rPr>
                    </w:pPr>
                    <w:sdt>
                      <w:sdtPr>
                        <w:tag w:val="goog_rdk_295"/>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298"/>
                </w:sdtPr>
                <w:sdtContent>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297"/>
                      </w:sdtPr>
                      <w:sdtContent>
                        <w:ins w:author="Nguyen Nhu Ngoc B2017210" w:id="19" w:date="2023-10-16T16:39:08Z">
                          <w:r w:rsidDel="00000000" w:rsidR="00000000" w:rsidRPr="00000000">
                            <w:rPr>
                              <w:rtl w:val="0"/>
                            </w:rPr>
                          </w:r>
                        </w:ins>
                      </w:sdtContent>
                    </w:sdt>
                  </w:p>
                </w:sdtContent>
              </w:sdt>
            </w:tc>
          </w:tr>
        </w:sdtContent>
      </w:sdt>
      <w:sdt>
        <w:sdtPr>
          <w:tag w:val="goog_rdk_299"/>
        </w:sdtPr>
        <w:sdtContent>
          <w:tr>
            <w:trPr>
              <w:cantSplit w:val="0"/>
              <w:trHeight w:val="330"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01"/>
                </w:sdtPr>
                <w:sdtContent>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300"/>
                      </w:sdtPr>
                      <w:sdtContent>
                        <w:ins w:author="Nguyen Nhu Ngoc B2017210" w:id="19" w:date="2023-10-16T16:39:08Z">
                          <w:r w:rsidDel="00000000" w:rsidR="00000000" w:rsidRPr="00000000">
                            <w:rPr>
                              <w:rFonts w:ascii="Times New Roman" w:cs="Times New Roman" w:eastAsia="Times New Roman" w:hAnsi="Times New Roman"/>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03"/>
                </w:sdtPr>
                <w:sdtContent>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302"/>
                      </w:sdtPr>
                      <w:sdtConten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05"/>
                </w:sdtPr>
                <w:sdtContent>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304"/>
                      </w:sdtPr>
                      <w:sdtContent>
                        <w:ins w:author="Nguyen Nhu Ngoc B2017210" w:id="19" w:date="2023-10-16T16:39:08Z">
                          <w:r w:rsidDel="00000000" w:rsidR="00000000" w:rsidRPr="00000000">
                            <w:rPr>
                              <w:rtl w:val="0"/>
                            </w:rPr>
                          </w:r>
                        </w:ins>
                      </w:sdtContent>
                    </w:sdt>
                  </w:p>
                </w:sdtContent>
              </w:sdt>
            </w:tc>
          </w:tr>
        </w:sdtContent>
      </w:sdt>
      <w:sdt>
        <w:sdtPr>
          <w:tag w:val="goog_rdk_306"/>
        </w:sdtPr>
        <w:sdtContent>
          <w:tr>
            <w:trPr>
              <w:cantSplit w:val="0"/>
              <w:trHeight w:val="700.9252929687501" w:hRule="atLeast"/>
              <w:tblHeader w:val="0"/>
              <w:ins w:author="Nguyen Nhu Ngoc B2017210" w:id="19" w:date="2023-10-16T16:39:08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08"/>
                </w:sdtPr>
                <w:sdtContent>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307"/>
                      </w:sdtPr>
                      <w:sdtContent>
                        <w:ins w:author="Nguyen Nhu Ngoc B2017210" w:id="19" w:date="2023-10-16T16:39:08Z">
                          <w:r w:rsidDel="00000000" w:rsidR="00000000" w:rsidRPr="00000000">
                            <w:rPr>
                              <w:rFonts w:ascii="Times New Roman" w:cs="Times New Roman" w:eastAsia="Times New Roman" w:hAnsi="Times New Roman"/>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11"/>
                </w:sdtPr>
                <w:sdtContent>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309"/>
                      </w:sdtPr>
                      <w:sdtContent>
                        <w:ins w:author="Nguyen Nhu Ngoc B2017210" w:id="19" w:date="2023-10-16T16:39:08Z"/>
                        <w:sdt>
                          <w:sdtPr>
                            <w:tag w:val="goog_rdk_310"/>
                          </w:sdtPr>
                          <w:sdtContent>
                            <w:ins w:author="Nguyen Nhu Ngoc B2017210" w:id="19" w:date="2023-10-16T16:39:08Z">
                              <w:r w:rsidDel="00000000" w:rsidR="00000000" w:rsidRPr="00000000">
                                <w:rPr>
                                  <w:rFonts w:ascii="Times New Roman" w:cs="Times New Roman" w:eastAsia="Times New Roman" w:hAnsi="Times New Roman"/>
                                  <w:rtl w:val="0"/>
                                  <w:rPrChange w:author="Nguyen Nhu Ngoc B2017210" w:id="14" w:date="2023-10-16T16:46:25Z">
                                    <w:rPr>
                                      <w:rFonts w:ascii="Times New Roman" w:cs="Times New Roman" w:eastAsia="Times New Roman" w:hAnsi="Times New Roman"/>
                                    </w:rPr>
                                  </w:rPrChange>
                                </w:rPr>
                                <w:t xml:space="preserve">Mã_loại_món_ăn</w:t>
                              </w:r>
                            </w:ins>
                          </w:sdtContent>
                        </w:sdt>
                        <w:ins w:author="Nguyen Nhu Ngoc B2017210" w:id="19" w:date="2023-10-16T16:39:0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14"/>
                </w:sdtPr>
                <w:sdtContent>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19" w:date="2023-10-16T16:39:08Z"/>
                        <w:rFonts w:ascii="Times New Roman" w:cs="Times New Roman" w:eastAsia="Times New Roman" w:hAnsi="Times New Roman"/>
                      </w:rPr>
                    </w:pPr>
                    <w:sdt>
                      <w:sdtPr>
                        <w:tag w:val="goog_rdk_312"/>
                      </w:sdtPr>
                      <w:sdtContent>
                        <w:ins w:author="Nguyen Nhu Ngoc B2017210" w:id="19" w:date="2023-10-16T16:39:08Z"/>
                        <w:sdt>
                          <w:sdtPr>
                            <w:tag w:val="goog_rdk_313"/>
                          </w:sdtPr>
                          <w:sdtContent>
                            <w:ins w:author="Nguyen Nhu Ngoc B2017210" w:id="19" w:date="2023-10-16T16:39:08Z">
                              <w:r w:rsidDel="00000000" w:rsidR="00000000" w:rsidRPr="00000000">
                                <w:rPr>
                                  <w:rFonts w:ascii="Times New Roman" w:cs="Times New Roman" w:eastAsia="Times New Roman" w:hAnsi="Times New Roman"/>
                                  <w:rtl w:val="0"/>
                                  <w:rPrChange w:author="Nguyen Nhu Ngoc B2017210" w:id="18" w:date="2023-10-16T16:46:27Z">
                                    <w:rPr>
                                      <w:rFonts w:ascii="Times New Roman" w:cs="Times New Roman" w:eastAsia="Times New Roman" w:hAnsi="Times New Roman"/>
                                    </w:rPr>
                                  </w:rPrChange>
                                </w:rPr>
                                <w:t xml:space="preserve">Tên_loại_món_ăn</w:t>
                              </w:r>
                            </w:ins>
                          </w:sdtContent>
                        </w:sdt>
                        <w:ins w:author="Nguyen Nhu Ngoc B2017210" w:id="19" w:date="2023-10-16T16:39:08Z">
                          <w:r w:rsidDel="00000000" w:rsidR="00000000" w:rsidRPr="00000000">
                            <w:rPr>
                              <w:rtl w:val="0"/>
                            </w:rPr>
                          </w:r>
                        </w:ins>
                      </w:sdtContent>
                    </w:sdt>
                  </w:p>
                </w:sdtContent>
              </w:sdt>
            </w:tc>
          </w:tr>
        </w:sdtContent>
      </w:sdt>
    </w:tbl>
    <w:p w:rsidR="00000000" w:rsidDel="00000000" w:rsidP="00000000" w:rsidRDefault="00000000" w:rsidRPr="00000000" w14:paraId="000002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Bảng NGUYEN_LIEU</w:t>
      </w:r>
    </w:p>
    <w:p w:rsidR="00000000" w:rsidDel="00000000" w:rsidP="00000000" w:rsidRDefault="00000000" w:rsidRPr="00000000" w14:paraId="0000021B">
      <w:pPr>
        <w:ind w:left="720" w:firstLine="0"/>
        <w:rPr>
          <w:rFonts w:ascii="Times New Roman" w:cs="Times New Roman" w:eastAsia="Times New Roman" w:hAnsi="Times New Roman"/>
        </w:rPr>
      </w:pPr>
      <w:r w:rsidDel="00000000" w:rsidR="00000000" w:rsidRPr="00000000">
        <w:rPr>
          <w:rtl w:val="0"/>
        </w:rPr>
      </w:r>
    </w:p>
    <w:tbl>
      <w:tblPr>
        <w:tblStyle w:val="Table6"/>
        <w:tblW w:w="1128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395"/>
        <w:gridCol w:w="1005"/>
        <w:gridCol w:w="735"/>
        <w:gridCol w:w="720"/>
        <w:gridCol w:w="615"/>
        <w:gridCol w:w="585"/>
        <w:gridCol w:w="585"/>
        <w:gridCol w:w="645"/>
        <w:gridCol w:w="690"/>
        <w:gridCol w:w="675"/>
        <w:gridCol w:w="630"/>
        <w:gridCol w:w="840"/>
        <w:gridCol w:w="735"/>
        <w:gridCol w:w="900"/>
        <w:tblGridChange w:id="0">
          <w:tblGrid>
            <w:gridCol w:w="525"/>
            <w:gridCol w:w="1395"/>
            <w:gridCol w:w="1005"/>
            <w:gridCol w:w="735"/>
            <w:gridCol w:w="720"/>
            <w:gridCol w:w="615"/>
            <w:gridCol w:w="585"/>
            <w:gridCol w:w="585"/>
            <w:gridCol w:w="645"/>
            <w:gridCol w:w="690"/>
            <w:gridCol w:w="675"/>
            <w:gridCol w:w="630"/>
            <w:gridCol w:w="840"/>
            <w:gridCol w:w="735"/>
            <w:gridCol w:w="900"/>
          </w:tblGrid>
        </w:tblGridChange>
      </w:tblGrid>
      <w:sdt>
        <w:sdtPr>
          <w:tag w:val="goog_rdk_315"/>
        </w:sdtPr>
        <w:sdtContent>
          <w:tr>
            <w:trPr>
              <w:cantSplit w:val="0"/>
              <w:trHeight w:val="1450.465493528091" w:hRule="atLeast"/>
              <w:tblHeader w:val="0"/>
              <w:trPrChange w:author="Nguyen Nhu Ngoc B2017210" w:id="20" w:date="2023-10-16T16:42:20Z">
                <w:trPr>
                  <w:cantSplit w:val="0"/>
                  <w:tblHeader w:val="0"/>
                </w:trPr>
              </w:trPrChange>
            </w:trPr>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316"/>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sdtContent>
      </w:sdt>
      <w:sdt>
        <w:sdtPr>
          <w:tag w:val="goog_rdk_317"/>
        </w:sdtPr>
        <w:sdtContent>
          <w:tr>
            <w:trPr>
              <w:cantSplit w:val="0"/>
              <w:trHeight w:val="704.0993927823031" w:hRule="atLeast"/>
              <w:tblHeader w:val="0"/>
              <w:trPrChange w:author="Nguyen Nhu Ngoc B2017210" w:id="20" w:date="2023-10-16T16:42:20Z">
                <w:trPr>
                  <w:cantSplit w:val="0"/>
                  <w:tblHeader w:val="0"/>
                </w:trPr>
              </w:trPrChange>
            </w:trPr>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MA_NGUYEN_LIEU</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9">
                <w:pPr>
                  <w:widowControl w:val="0"/>
                  <w:spacing w:after="0" w:line="240" w:lineRule="auto"/>
                  <w:ind w:right="-295.3937007874009"/>
                  <w:rPr>
                    <w:rFonts w:ascii="Times New Roman" w:cs="Times New Roman" w:eastAsia="Times New Roman" w:hAnsi="Times New Roman"/>
                  </w:rPr>
                </w:pPr>
                <w:sdt>
                  <w:sdtPr>
                    <w:tag w:val="goog_rdk_318"/>
                  </w:sdtPr>
                  <w:sdtContent>
                    <w:r w:rsidDel="00000000" w:rsidR="00000000" w:rsidRPr="00000000">
                      <w:rPr>
                        <w:rFonts w:ascii="Times New Roman" w:cs="Times New Roman" w:eastAsia="Times New Roman" w:hAnsi="Times New Roman"/>
                        <w:rtl w:val="0"/>
                        <w:rPrChange w:author="Nguyen Nhu Ngoc B2017210" w:id="21" w:date="2023-10-16T16:46:21Z">
                          <w:rPr>
                            <w:rFonts w:ascii="Times New Roman" w:cs="Times New Roman" w:eastAsia="Times New Roman" w:hAnsi="Times New Roman"/>
                          </w:rPr>
                        </w:rPrChange>
                      </w:rPr>
                      <w:t xml:space="preserve">Mã_nguyên_liệu</w:t>
                    </w:r>
                  </w:sdtContent>
                </w:sdt>
                <w:r w:rsidDel="00000000" w:rsidR="00000000" w:rsidRPr="00000000">
                  <w:rPr>
                    <w:rtl w:val="0"/>
                  </w:rPr>
                </w:r>
              </w:p>
            </w:tc>
          </w:tr>
        </w:sdtContent>
      </w:sdt>
      <w:sdt>
        <w:sdtPr>
          <w:tag w:val="goog_rdk_319"/>
        </w:sdtPr>
        <w:sdtContent>
          <w:tr>
            <w:trPr>
              <w:cantSplit w:val="0"/>
              <w:trHeight w:val="952.888093030899" w:hRule="atLeast"/>
              <w:tblHeader w:val="0"/>
              <w:trPrChange w:author="Nguyen Nhu Ngoc B2017210" w:id="20" w:date="2023-10-16T16:42:20Z">
                <w:trPr>
                  <w:cantSplit w:val="0"/>
                  <w:tblHeader w:val="0"/>
                </w:trPr>
              </w:trPrChange>
            </w:trPr>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 _NGUYEN_LIEU</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3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8">
                <w:pPr>
                  <w:widowControl w:val="0"/>
                  <w:spacing w:after="0" w:line="240" w:lineRule="auto"/>
                  <w:rPr>
                    <w:rFonts w:ascii="Times New Roman" w:cs="Times New Roman" w:eastAsia="Times New Roman" w:hAnsi="Times New Roman"/>
                  </w:rPr>
                </w:pPr>
                <w:sdt>
                  <w:sdtPr>
                    <w:tag w:val="goog_rdk_320"/>
                  </w:sdtPr>
                  <w:sdtContent>
                    <w:r w:rsidDel="00000000" w:rsidR="00000000" w:rsidRPr="00000000">
                      <w:rPr>
                        <w:rFonts w:ascii="Times New Roman" w:cs="Times New Roman" w:eastAsia="Times New Roman" w:hAnsi="Times New Roman"/>
                        <w:rtl w:val="0"/>
                        <w:rPrChange w:author="Nguyen Nhu Ngoc B2017210" w:id="22" w:date="2023-10-16T16:46:17Z">
                          <w:rPr>
                            <w:rFonts w:ascii="Times New Roman" w:cs="Times New Roman" w:eastAsia="Times New Roman" w:hAnsi="Times New Roman"/>
                          </w:rPr>
                        </w:rPrChange>
                      </w:rPr>
                      <w:t xml:space="preserve">Tên_nguyên_liệu</w:t>
                    </w:r>
                  </w:sdtContent>
                </w:sdt>
                <w:r w:rsidDel="00000000" w:rsidR="00000000" w:rsidRPr="00000000">
                  <w:rPr>
                    <w:rtl w:val="0"/>
                  </w:rPr>
                </w:r>
              </w:p>
            </w:tc>
          </w:tr>
        </w:sdtContent>
      </w:sdt>
      <w:sdt>
        <w:sdtPr>
          <w:tag w:val="goog_rdk_321"/>
        </w:sdtPr>
        <w:sdtContent>
          <w:tr>
            <w:trPr>
              <w:cantSplit w:val="0"/>
              <w:trHeight w:val="455.3106925337072" w:hRule="atLeast"/>
              <w:tblHeader w:val="0"/>
              <w:trPrChange w:author="Nguyen Nhu Ngoc B2017210" w:id="20" w:date="2023-10-16T16:42:20Z">
                <w:trPr>
                  <w:cantSplit w:val="0"/>
                  <w:tblHeader w:val="0"/>
                </w:trPr>
              </w:trPrChange>
            </w:trPr>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DON_VI</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4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Change w:author="Nguyen Nhu Ngoc B2017210" w:id="20" w:date="2023-10-16T16:42:2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257">
                <w:pPr>
                  <w:widowControl w:val="0"/>
                  <w:spacing w:after="0" w:line="240" w:lineRule="auto"/>
                  <w:rPr>
                    <w:rFonts w:ascii="Times New Roman" w:cs="Times New Roman" w:eastAsia="Times New Roman" w:hAnsi="Times New Roman"/>
                  </w:rPr>
                </w:pPr>
                <w:sdt>
                  <w:sdtPr>
                    <w:tag w:val="goog_rdk_322"/>
                  </w:sdtPr>
                  <w:sdtContent>
                    <w:r w:rsidDel="00000000" w:rsidR="00000000" w:rsidRPr="00000000">
                      <w:rPr>
                        <w:rFonts w:ascii="Times New Roman" w:cs="Times New Roman" w:eastAsia="Times New Roman" w:hAnsi="Times New Roman"/>
                        <w:rtl w:val="0"/>
                        <w:rPrChange w:author="Nguyen Nhu Ngoc B2017210" w:id="23" w:date="2023-10-16T16:46:19Z">
                          <w:rPr>
                            <w:rFonts w:ascii="Times New Roman" w:cs="Times New Roman" w:eastAsia="Times New Roman" w:hAnsi="Times New Roman"/>
                          </w:rPr>
                        </w:rPrChange>
                      </w:rPr>
                      <w:t xml:space="preserve">Đơn_vị</w:t>
                    </w:r>
                  </w:sdtContent>
                </w:sdt>
                <w:r w:rsidDel="00000000" w:rsidR="00000000" w:rsidRPr="00000000">
                  <w:rPr>
                    <w:rtl w:val="0"/>
                  </w:rPr>
                </w:r>
              </w:p>
            </w:tc>
          </w:tr>
        </w:sdtContent>
      </w:sdt>
    </w:tbl>
    <w:p w:rsidR="00000000" w:rsidDel="00000000" w:rsidP="00000000" w:rsidRDefault="00000000" w:rsidRPr="00000000" w14:paraId="00000258">
      <w:pPr>
        <w:rPr>
          <w:rFonts w:ascii="Times New Roman" w:cs="Times New Roman" w:eastAsia="Times New Roman" w:hAnsi="Times New Roman"/>
          <w:b w:val="1"/>
        </w:rPr>
      </w:pPr>
      <w:r w:rsidDel="00000000" w:rsidR="00000000" w:rsidRPr="00000000">
        <w:rPr>
          <w:rtl w:val="0"/>
        </w:rPr>
      </w:r>
    </w:p>
    <w:sdt>
      <w:sdtPr>
        <w:tag w:val="goog_rdk_325"/>
      </w:sdtPr>
      <w:sdtContent>
        <w:p w:rsidR="00000000" w:rsidDel="00000000" w:rsidP="00000000" w:rsidRDefault="00000000" w:rsidRPr="00000000" w14:paraId="00000259">
          <w:pPr>
            <w:rPr>
              <w:ins w:author="Nguyen Nhu Ngoc B2017210" w:id="24" w:date="2023-10-16T16:43:04Z"/>
              <w:rFonts w:ascii="Times New Roman" w:cs="Times New Roman" w:eastAsia="Times New Roman" w:hAnsi="Times New Roman"/>
              <w:b w:val="1"/>
            </w:rPr>
          </w:pPr>
          <w:sdt>
            <w:sdtPr>
              <w:tag w:val="goog_rdk_324"/>
            </w:sdtPr>
            <w:sdtContent>
              <w:ins w:author="Nguyen Nhu Ngoc B2017210" w:id="24" w:date="2023-10-16T16:43:04Z">
                <w:r w:rsidDel="00000000" w:rsidR="00000000" w:rsidRPr="00000000">
                  <w:rPr>
                    <w:rtl w:val="0"/>
                  </w:rPr>
                </w:r>
              </w:ins>
            </w:sdtContent>
          </w:sdt>
        </w:p>
      </w:sdtContent>
    </w:sdt>
    <w:tbl>
      <w:tblPr>
        <w:tblStyle w:val="Table7"/>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745"/>
        <w:gridCol w:w="2640"/>
        <w:gridCol w:w="1875"/>
        <w:tblGridChange w:id="0">
          <w:tblGrid>
            <w:gridCol w:w="3225"/>
            <w:gridCol w:w="2745"/>
            <w:gridCol w:w="2640"/>
            <w:gridCol w:w="1875"/>
          </w:tblGrid>
        </w:tblGridChange>
      </w:tblGrid>
      <w:sdt>
        <w:sdtPr>
          <w:tag w:val="goog_rdk_326"/>
        </w:sdtPr>
        <w:sdtContent>
          <w:tr>
            <w:trPr>
              <w:cantSplit w:val="0"/>
              <w:trHeight w:val="180"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28"/>
                </w:sdtPr>
                <w:sdtContent>
                  <w:p w:rsidR="00000000" w:rsidDel="00000000" w:rsidP="00000000" w:rsidRDefault="00000000" w:rsidRPr="00000000" w14:paraId="0000025A">
                    <w:pPr>
                      <w:rPr>
                        <w:ins w:author="Nguyen Nhu Ngoc B2017210" w:id="24" w:date="2023-10-16T16:43:04Z"/>
                        <w:rFonts w:ascii="Times New Roman" w:cs="Times New Roman" w:eastAsia="Times New Roman" w:hAnsi="Times New Roman"/>
                        <w:b w:val="1"/>
                      </w:rPr>
                    </w:pPr>
                    <w:sdt>
                      <w:sdtPr>
                        <w:tag w:val="goog_rdk_327"/>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30"/>
                </w:sdtPr>
                <w:sdtContent>
                  <w:p w:rsidR="00000000" w:rsidDel="00000000" w:rsidP="00000000" w:rsidRDefault="00000000" w:rsidRPr="00000000" w14:paraId="0000025B">
                    <w:pPr>
                      <w:rPr>
                        <w:ins w:author="Nguyen Nhu Ngoc B2017210" w:id="24" w:date="2023-10-16T16:43:04Z"/>
                        <w:rFonts w:ascii="Times New Roman" w:cs="Times New Roman" w:eastAsia="Times New Roman" w:hAnsi="Times New Roman"/>
                        <w:b w:val="1"/>
                      </w:rPr>
                    </w:pPr>
                    <w:sdt>
                      <w:sdtPr>
                        <w:tag w:val="goog_rdk_329"/>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32"/>
                </w:sdtPr>
                <w:sdtContent>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31"/>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34"/>
                </w:sdtPr>
                <w:sdtContent>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33"/>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3</w:t>
                          </w:r>
                        </w:ins>
                      </w:sdtContent>
                    </w:sdt>
                  </w:p>
                </w:sdtContent>
              </w:sdt>
            </w:tc>
          </w:tr>
        </w:sdtContent>
      </w:sdt>
      <w:sdt>
        <w:sdtPr>
          <w:tag w:val="goog_rdk_335"/>
        </w:sdtPr>
        <w:sdtContent>
          <w:tr>
            <w:trPr>
              <w:cantSplit w:val="0"/>
              <w:trHeight w:val="240"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37"/>
                </w:sdtPr>
                <w:sdtContent>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36"/>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39"/>
                </w:sdtPr>
                <w:sdtContent>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38"/>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MA_NGUYEN_LIEU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41"/>
                </w:sdtPr>
                <w:sdtContent>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40"/>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TEN _NGUYEN_LIEU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43"/>
                </w:sdtPr>
                <w:sdtContent>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42"/>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DON_VI</w:t>
                          </w:r>
                        </w:ins>
                      </w:sdtContent>
                    </w:sdt>
                  </w:p>
                </w:sdtContent>
              </w:sdt>
            </w:tc>
          </w:tr>
        </w:sdtContent>
      </w:sdt>
      <w:sdt>
        <w:sdtPr>
          <w:tag w:val="goog_rdk_344"/>
        </w:sdtPr>
        <w:sdtContent>
          <w:tr>
            <w:trPr>
              <w:cantSplit w:val="0"/>
              <w:trHeight w:val="20.92529296875"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46"/>
                </w:sdtPr>
                <w:sdtContent>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45"/>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48"/>
                </w:sdtPr>
                <w:sdtContent>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47"/>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50"/>
                </w:sdtPr>
                <w:sdtContent>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49"/>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52"/>
                </w:sdtPr>
                <w:sdtContent>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51"/>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varchar</w:t>
                          </w:r>
                        </w:ins>
                      </w:sdtContent>
                    </w:sdt>
                  </w:p>
                </w:sdtContent>
              </w:sdt>
            </w:tc>
          </w:tr>
        </w:sdtContent>
      </w:sdt>
      <w:sdt>
        <w:sdtPr>
          <w:tag w:val="goog_rdk_353"/>
        </w:sdtPr>
        <w:sdtContent>
          <w:tr>
            <w:trPr>
              <w:cantSplit w:val="0"/>
              <w:trHeight w:val="210"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55"/>
                </w:sdtPr>
                <w:sdtContent>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54"/>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57"/>
                </w:sdtPr>
                <w:sdtContent>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56"/>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59"/>
                </w:sdtPr>
                <w:sdtContent>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58"/>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30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61"/>
                </w:sdtPr>
                <w:sdtContent>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60"/>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25</w:t>
                          </w:r>
                        </w:ins>
                      </w:sdtContent>
                    </w:sdt>
                  </w:p>
                </w:sdtContent>
              </w:sdt>
            </w:tc>
          </w:tr>
        </w:sdtContent>
      </w:sdt>
      <w:sdt>
        <w:sdtPr>
          <w:tag w:val="goog_rdk_362"/>
        </w:sdtPr>
        <w:sdtContent>
          <w:tr>
            <w:trPr>
              <w:cantSplit w:val="0"/>
              <w:trHeight w:val="75"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64"/>
                </w:sdtPr>
                <w:sdtContent>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63"/>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66"/>
                </w:sdtPr>
                <w:sdtContent>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65"/>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68"/>
                </w:sdtPr>
                <w:sdtContent>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67"/>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70"/>
                </w:sdtPr>
                <w:sdtContent>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69"/>
                      </w:sdtPr>
                      <w:sdtContent>
                        <w:ins w:author="Nguyen Nhu Ngoc B2017210" w:id="24" w:date="2023-10-16T16:43:04Z">
                          <w:r w:rsidDel="00000000" w:rsidR="00000000" w:rsidRPr="00000000">
                            <w:rPr>
                              <w:rtl w:val="0"/>
                            </w:rPr>
                          </w:r>
                        </w:ins>
                      </w:sdtContent>
                    </w:sdt>
                  </w:p>
                </w:sdtContent>
              </w:sdt>
            </w:tc>
          </w:tr>
        </w:sdtContent>
      </w:sdt>
      <w:sdt>
        <w:sdtPr>
          <w:tag w:val="goog_rdk_371"/>
        </w:sdtPr>
        <w:sdtContent>
          <w:tr>
            <w:trPr>
              <w:cantSplit w:val="0"/>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73"/>
                </w:sdtPr>
                <w:sdtContent>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72"/>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75"/>
                </w:sdtPr>
                <w:sdtContent>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74"/>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77"/>
                </w:sdtPr>
                <w:sdtContent>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76"/>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79"/>
                </w:sdtPr>
                <w:sdtContent>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78"/>
                      </w:sdtPr>
                      <w:sdtContent>
                        <w:ins w:author="Nguyen Nhu Ngoc B2017210" w:id="24" w:date="2023-10-16T16:43:04Z">
                          <w:r w:rsidDel="00000000" w:rsidR="00000000" w:rsidRPr="00000000">
                            <w:rPr>
                              <w:rtl w:val="0"/>
                            </w:rPr>
                          </w:r>
                        </w:ins>
                      </w:sdtContent>
                    </w:sdt>
                  </w:p>
                </w:sdtContent>
              </w:sdt>
            </w:tc>
          </w:tr>
        </w:sdtContent>
      </w:sdt>
      <w:sdt>
        <w:sdtPr>
          <w:tag w:val="goog_rdk_380"/>
        </w:sdtPr>
        <w:sdtContent>
          <w:tr>
            <w:trPr>
              <w:cantSplit w:val="0"/>
              <w:trHeight w:val="270"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82"/>
                </w:sdtPr>
                <w:sdtContent>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81"/>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84"/>
                </w:sdtPr>
                <w:sdtContent>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83"/>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86"/>
                </w:sdtPr>
                <w:sdtContent>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85"/>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88"/>
                </w:sdtPr>
                <w:sdtContent>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87"/>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X</w:t>
                          </w:r>
                        </w:ins>
                      </w:sdtContent>
                    </w:sdt>
                  </w:p>
                </w:sdtContent>
              </w:sdt>
            </w:tc>
          </w:tr>
        </w:sdtContent>
      </w:sdt>
      <w:sdt>
        <w:sdtPr>
          <w:tag w:val="goog_rdk_389"/>
        </w:sdtPr>
        <w:sdtContent>
          <w:tr>
            <w:trPr>
              <w:cantSplit w:val="0"/>
              <w:trHeight w:val="485"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91"/>
                </w:sdtPr>
                <w:sdtContent>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90"/>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93"/>
                </w:sdtPr>
                <w:sdtContent>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92"/>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95"/>
                </w:sdtPr>
                <w:sdtContent>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94"/>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97"/>
                </w:sdtPr>
                <w:sdtContent>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96"/>
                      </w:sdtPr>
                      <w:sdtContent>
                        <w:ins w:author="Nguyen Nhu Ngoc B2017210" w:id="24" w:date="2023-10-16T16:43:04Z">
                          <w:r w:rsidDel="00000000" w:rsidR="00000000" w:rsidRPr="00000000">
                            <w:rPr>
                              <w:rtl w:val="0"/>
                            </w:rPr>
                          </w:r>
                        </w:ins>
                      </w:sdtContent>
                    </w:sdt>
                  </w:p>
                </w:sdtContent>
              </w:sdt>
            </w:tc>
          </w:tr>
        </w:sdtContent>
      </w:sdt>
      <w:sdt>
        <w:sdtPr>
          <w:tag w:val="goog_rdk_398"/>
        </w:sdtPr>
        <w:sdtContent>
          <w:tr>
            <w:trPr>
              <w:cantSplit w:val="0"/>
              <w:trHeight w:val="485"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00"/>
                </w:sdtPr>
                <w:sdtContent>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399"/>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02"/>
                </w:sdtPr>
                <w:sdtContent>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01"/>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04"/>
                </w:sdtPr>
                <w:sdtContent>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03"/>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06"/>
                </w:sdtPr>
                <w:sdtContent>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05"/>
                      </w:sdtPr>
                      <w:sdtContent>
                        <w:ins w:author="Nguyen Nhu Ngoc B2017210" w:id="24" w:date="2023-10-16T16:43:04Z">
                          <w:r w:rsidDel="00000000" w:rsidR="00000000" w:rsidRPr="00000000">
                            <w:rPr>
                              <w:rtl w:val="0"/>
                            </w:rPr>
                          </w:r>
                        </w:ins>
                      </w:sdtContent>
                    </w:sdt>
                  </w:p>
                </w:sdtContent>
              </w:sdt>
            </w:tc>
          </w:tr>
        </w:sdtContent>
      </w:sdt>
      <w:sdt>
        <w:sdtPr>
          <w:tag w:val="goog_rdk_407"/>
        </w:sdtPr>
        <w:sdtContent>
          <w:tr>
            <w:trPr>
              <w:cantSplit w:val="0"/>
              <w:trHeight w:val="485" w:hRule="atLeast"/>
              <w:tblHeader w:val="0"/>
              <w:ins w:author="Nguyen Nhu Ngoc B2017210" w:id="24" w:date="2023-10-16T16:43:04Z"/>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sdt>
                <w:sdtPr>
                  <w:tag w:val="goog_rdk_409"/>
                </w:sdtPr>
                <w:sdtContent>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08"/>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Giá trị </w:t>
                          </w:r>
                          <w:r w:rsidDel="00000000" w:rsidR="00000000" w:rsidRPr="00000000">
                            <w:rPr>
                              <w:rFonts w:ascii="Times New Roman" w:cs="Times New Roman" w:eastAsia="Times New Roman" w:hAnsi="Times New Roman"/>
                              <w:b w:val="1"/>
                              <w:rtl w:val="0"/>
                            </w:rPr>
                            <w:t xml:space="preserve">mặc</w:t>
                          </w:r>
                          <w:r w:rsidDel="00000000" w:rsidR="00000000" w:rsidRPr="00000000">
                            <w:rPr>
                              <w:rFonts w:ascii="Times New Roman" w:cs="Times New Roman" w:eastAsia="Times New Roman" w:hAnsi="Times New Roman"/>
                              <w:b w:val="1"/>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11"/>
                </w:sdtPr>
                <w:sdtContent>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10"/>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13"/>
                </w:sdtPr>
                <w:sdtContent>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12"/>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15"/>
                </w:sdtPr>
                <w:sdtContent>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14"/>
                      </w:sdtPr>
                      <w:sdtContent>
                        <w:ins w:author="Nguyen Nhu Ngoc B2017210" w:id="24" w:date="2023-10-16T16:43:04Z">
                          <w:r w:rsidDel="00000000" w:rsidR="00000000" w:rsidRPr="00000000">
                            <w:rPr>
                              <w:rtl w:val="0"/>
                            </w:rPr>
                          </w:r>
                        </w:ins>
                      </w:sdtContent>
                    </w:sdt>
                  </w:p>
                </w:sdtContent>
              </w:sdt>
            </w:tc>
          </w:tr>
        </w:sdtContent>
      </w:sdt>
      <w:sdt>
        <w:sdtPr>
          <w:tag w:val="goog_rdk_416"/>
        </w:sdtPr>
        <w:sdtContent>
          <w:tr>
            <w:trPr>
              <w:cantSplit w:val="0"/>
              <w:trHeight w:val="485" w:hRule="atLeast"/>
              <w:tblHeader w:val="0"/>
              <w:ins w:author="Nguyen Nhu Ngoc B2017210" w:id="24" w:date="2023-10-16T16:43:04Z"/>
            </w:trPr>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sdt>
                <w:sdtPr>
                  <w:tag w:val="goog_rdk_418"/>
                </w:sdtPr>
                <w:sdtContent>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17"/>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20"/>
                </w:sdtPr>
                <w:sdtContent>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guyen Nhu Ngoc B2017210" w:id="24" w:date="2023-10-16T16:43:04Z"/>
                        <w:rFonts w:ascii="Times New Roman" w:cs="Times New Roman" w:eastAsia="Times New Roman" w:hAnsi="Times New Roman"/>
                        <w:b w:val="1"/>
                      </w:rPr>
                    </w:pPr>
                    <w:sdt>
                      <w:sdtPr>
                        <w:tag w:val="goog_rdk_419"/>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22"/>
                </w:sdtPr>
                <w:sdtContent>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21"/>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24"/>
                </w:sdtPr>
                <w:sdtContent>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23"/>
                      </w:sdtPr>
                      <w:sdtContent>
                        <w:ins w:author="Nguyen Nhu Ngoc B2017210" w:id="24" w:date="2023-10-16T16:43:04Z">
                          <w:r w:rsidDel="00000000" w:rsidR="00000000" w:rsidRPr="00000000">
                            <w:rPr>
                              <w:rtl w:val="0"/>
                            </w:rPr>
                          </w:r>
                        </w:ins>
                      </w:sdtContent>
                    </w:sdt>
                  </w:p>
                </w:sdtContent>
              </w:sdt>
            </w:tc>
          </w:tr>
        </w:sdtContent>
      </w:sdt>
      <w:sdt>
        <w:sdtPr>
          <w:tag w:val="goog_rdk_425"/>
        </w:sdtPr>
        <w:sdtContent>
          <w:tr>
            <w:trPr>
              <w:cantSplit w:val="0"/>
              <w:trHeight w:val="485" w:hRule="atLeast"/>
              <w:tblHeader w:val="0"/>
              <w:ins w:author="Nguyen Nhu Ngoc B2017210" w:id="24" w:date="2023-10-16T16:43:04Z"/>
            </w:trPr>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sdt>
                <w:sdtPr>
                  <w:tag w:val="goog_rdk_427"/>
                </w:sdtPr>
                <w:sdtContent>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26"/>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29"/>
                </w:sdtPr>
                <w:sdtContent>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guyen Nhu Ngoc B2017210" w:id="24" w:date="2023-10-16T16:43:04Z"/>
                        <w:rFonts w:ascii="Times New Roman" w:cs="Times New Roman" w:eastAsia="Times New Roman" w:hAnsi="Times New Roman"/>
                        <w:b w:val="1"/>
                      </w:rPr>
                    </w:pPr>
                    <w:sdt>
                      <w:sdtPr>
                        <w:tag w:val="goog_rdk_428"/>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31"/>
                </w:sdtPr>
                <w:sdtContent>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30"/>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33"/>
                </w:sdtPr>
                <w:sdtContent>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32"/>
                      </w:sdtPr>
                      <w:sdtContent>
                        <w:ins w:author="Nguyen Nhu Ngoc B2017210" w:id="24" w:date="2023-10-16T16:43:04Z">
                          <w:r w:rsidDel="00000000" w:rsidR="00000000" w:rsidRPr="00000000">
                            <w:rPr>
                              <w:rtl w:val="0"/>
                            </w:rPr>
                          </w:r>
                        </w:ins>
                      </w:sdtContent>
                    </w:sdt>
                  </w:p>
                </w:sdtContent>
              </w:sdt>
            </w:tc>
          </w:tr>
        </w:sdtContent>
      </w:sdt>
      <w:sdt>
        <w:sdtPr>
          <w:tag w:val="goog_rdk_434"/>
        </w:sdtPr>
        <w:sdtContent>
          <w:tr>
            <w:trPr>
              <w:cantSplit w:val="0"/>
              <w:trHeight w:val="485" w:hRule="atLeast"/>
              <w:tblHeader w:val="0"/>
              <w:ins w:author="Nguyen Nhu Ngoc B2017210" w:id="24" w:date="2023-10-16T16:43:04Z"/>
            </w:trPr>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sdt>
                <w:sdtPr>
                  <w:tag w:val="goog_rdk_436"/>
                </w:sdtPr>
                <w:sdtContent>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35"/>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Ràng buộc toàn vẹn luận lý</w:t>
                          </w:r>
                        </w:ins>
                      </w:sdtContent>
                    </w:sdt>
                  </w:p>
                </w:sdtContent>
              </w:sdt>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sdt>
                <w:sdtPr>
                  <w:tag w:val="goog_rdk_438"/>
                </w:sdtPr>
                <w:sdtContent>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guyen Nhu Ngoc B2017210" w:id="24" w:date="2023-10-16T16:43:04Z"/>
                        <w:rFonts w:ascii="Times New Roman" w:cs="Times New Roman" w:eastAsia="Times New Roman" w:hAnsi="Times New Roman"/>
                        <w:b w:val="1"/>
                      </w:rPr>
                    </w:pPr>
                    <w:sdt>
                      <w:sdtPr>
                        <w:tag w:val="goog_rdk_437"/>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40"/>
                </w:sdtPr>
                <w:sdtContent>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guyen Nhu Ngoc B2017210" w:id="24" w:date="2023-10-16T16:43:04Z"/>
                        <w:rFonts w:ascii="Times New Roman" w:cs="Times New Roman" w:eastAsia="Times New Roman" w:hAnsi="Times New Roman"/>
                        <w:b w:val="1"/>
                      </w:rPr>
                    </w:pPr>
                    <w:sdt>
                      <w:sdtPr>
                        <w:tag w:val="goog_rdk_439"/>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42"/>
                </w:sdtPr>
                <w:sdtContent>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41"/>
                      </w:sdtPr>
                      <w:sdtContent>
                        <w:ins w:author="Nguyen Nhu Ngoc B2017210" w:id="24" w:date="2023-10-16T16:43:04Z">
                          <w:r w:rsidDel="00000000" w:rsidR="00000000" w:rsidRPr="00000000">
                            <w:rPr>
                              <w:rtl w:val="0"/>
                            </w:rPr>
                          </w:r>
                        </w:ins>
                      </w:sdtContent>
                    </w:sdt>
                  </w:p>
                </w:sdtContent>
              </w:sdt>
            </w:tc>
          </w:tr>
        </w:sdtContent>
      </w:sdt>
      <w:sdt>
        <w:sdtPr>
          <w:tag w:val="goog_rdk_443"/>
        </w:sdtPr>
        <w:sdtContent>
          <w:tr>
            <w:trPr>
              <w:cantSplit w:val="0"/>
              <w:tblHeader w:val="0"/>
              <w:ins w:author="Nguyen Nhu Ngoc B2017210" w:id="24" w:date="2023-10-16T16:43:04Z"/>
            </w:trPr>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sdt>
                <w:sdtPr>
                  <w:tag w:val="goog_rdk_445"/>
                </w:sdtPr>
                <w:sdtContent>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44"/>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47"/>
                </w:sdtPr>
                <w:sdtContent>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Nguyen Nhu Ngoc B2017210" w:id="24" w:date="2023-10-16T16:43:04Z"/>
                        <w:rFonts w:ascii="Times New Roman" w:cs="Times New Roman" w:eastAsia="Times New Roman" w:hAnsi="Times New Roman"/>
                        <w:b w:val="1"/>
                      </w:rPr>
                    </w:pPr>
                    <w:sdt>
                      <w:sdtPr>
                        <w:tag w:val="goog_rdk_446"/>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49"/>
                </w:sdtPr>
                <w:sdtContent>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48"/>
                      </w:sdtPr>
                      <w:sdtConten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51"/>
                </w:sdtPr>
                <w:sdtContent>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50"/>
                      </w:sdtPr>
                      <w:sdtContent>
                        <w:ins w:author="Nguyen Nhu Ngoc B2017210" w:id="24" w:date="2023-10-16T16:43:04Z">
                          <w:r w:rsidDel="00000000" w:rsidR="00000000" w:rsidRPr="00000000">
                            <w:rPr>
                              <w:rtl w:val="0"/>
                            </w:rPr>
                          </w:r>
                        </w:ins>
                      </w:sdtContent>
                    </w:sdt>
                  </w:p>
                </w:sdtContent>
              </w:sdt>
            </w:tc>
          </w:tr>
        </w:sdtContent>
      </w:sdt>
      <w:sdt>
        <w:sdtPr>
          <w:tag w:val="goog_rdk_452"/>
        </w:sdtPr>
        <w:sdtContent>
          <w:tr>
            <w:trPr>
              <w:cantSplit w:val="0"/>
              <w:trHeight w:val="65.92529296875" w:hRule="atLeast"/>
              <w:tblHeader w:val="0"/>
              <w:ins w:author="Nguyen Nhu Ngoc B2017210" w:id="24" w:date="2023-10-16T16:43:04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54"/>
                </w:sdtPr>
                <w:sdtContent>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53"/>
                      </w:sdtPr>
                      <w:sdtContent>
                        <w:ins w:author="Nguyen Nhu Ngoc B2017210" w:id="24" w:date="2023-10-16T16:43:04Z">
                          <w:r w:rsidDel="00000000" w:rsidR="00000000" w:rsidRPr="00000000">
                            <w:rPr>
                              <w:rFonts w:ascii="Times New Roman" w:cs="Times New Roman" w:eastAsia="Times New Roman" w:hAnsi="Times New Roman"/>
                              <w:b w:val="1"/>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57"/>
                </w:sdtPr>
                <w:sdtContent>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55"/>
                      </w:sdtPr>
                      <w:sdtContent>
                        <w:ins w:author="Nguyen Nhu Ngoc B2017210" w:id="24" w:date="2023-10-16T16:43:04Z"/>
                        <w:sdt>
                          <w:sdtPr>
                            <w:tag w:val="goog_rdk_456"/>
                          </w:sdtPr>
                          <w:sdtContent>
                            <w:ins w:author="Nguyen Nhu Ngoc B2017210" w:id="24" w:date="2023-10-16T16:43:04Z">
                              <w:r w:rsidDel="00000000" w:rsidR="00000000" w:rsidRPr="00000000">
                                <w:rPr>
                                  <w:rFonts w:ascii="Times New Roman" w:cs="Times New Roman" w:eastAsia="Times New Roman" w:hAnsi="Times New Roman"/>
                                  <w:b w:val="1"/>
                                  <w:rtl w:val="0"/>
                                  <w:rPrChange w:author="Nguyen Nhu Ngoc B2017210" w:id="21" w:date="2023-10-16T16:46:21Z">
                                    <w:rPr>
                                      <w:rFonts w:ascii="Times New Roman" w:cs="Times New Roman" w:eastAsia="Times New Roman" w:hAnsi="Times New Roman"/>
                                      <w:b w:val="1"/>
                                    </w:rPr>
                                  </w:rPrChange>
                                </w:rPr>
                                <w:t xml:space="preserve">Mã_nguyên_liệu</w:t>
                              </w:r>
                            </w:ins>
                          </w:sdtContent>
                        </w:sd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60"/>
                </w:sdtPr>
                <w:sdtContent>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58"/>
                      </w:sdtPr>
                      <w:sdtContent>
                        <w:ins w:author="Nguyen Nhu Ngoc B2017210" w:id="24" w:date="2023-10-16T16:43:04Z"/>
                        <w:sdt>
                          <w:sdtPr>
                            <w:tag w:val="goog_rdk_459"/>
                          </w:sdtPr>
                          <w:sdtContent>
                            <w:ins w:author="Nguyen Nhu Ngoc B2017210" w:id="24" w:date="2023-10-16T16:43:04Z">
                              <w:r w:rsidDel="00000000" w:rsidR="00000000" w:rsidRPr="00000000">
                                <w:rPr>
                                  <w:rFonts w:ascii="Times New Roman" w:cs="Times New Roman" w:eastAsia="Times New Roman" w:hAnsi="Times New Roman"/>
                                  <w:b w:val="1"/>
                                  <w:rtl w:val="0"/>
                                  <w:rPrChange w:author="Nguyen Nhu Ngoc B2017210" w:id="22" w:date="2023-10-16T16:46:17Z">
                                    <w:rPr>
                                      <w:rFonts w:ascii="Times New Roman" w:cs="Times New Roman" w:eastAsia="Times New Roman" w:hAnsi="Times New Roman"/>
                                      <w:b w:val="1"/>
                                    </w:rPr>
                                  </w:rPrChange>
                                </w:rPr>
                                <w:t xml:space="preserve">Tên_nguyên_liệu</w:t>
                              </w:r>
                            </w:ins>
                          </w:sdtContent>
                        </w:sdt>
                        <w:ins w:author="Nguyen Nhu Ngoc B2017210" w:id="24" w:date="2023-10-16T16:43:0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63"/>
                </w:sdtPr>
                <w:sdtContent>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24" w:date="2023-10-16T16:43:04Z"/>
                        <w:rFonts w:ascii="Times New Roman" w:cs="Times New Roman" w:eastAsia="Times New Roman" w:hAnsi="Times New Roman"/>
                        <w:b w:val="1"/>
                      </w:rPr>
                    </w:pPr>
                    <w:sdt>
                      <w:sdtPr>
                        <w:tag w:val="goog_rdk_461"/>
                      </w:sdtPr>
                      <w:sdtContent>
                        <w:ins w:author="Nguyen Nhu Ngoc B2017210" w:id="24" w:date="2023-10-16T16:43:04Z"/>
                        <w:sdt>
                          <w:sdtPr>
                            <w:tag w:val="goog_rdk_462"/>
                          </w:sdtPr>
                          <w:sdtContent>
                            <w:ins w:author="Nguyen Nhu Ngoc B2017210" w:id="24" w:date="2023-10-16T16:43:04Z">
                              <w:r w:rsidDel="00000000" w:rsidR="00000000" w:rsidRPr="00000000">
                                <w:rPr>
                                  <w:rFonts w:ascii="Times New Roman" w:cs="Times New Roman" w:eastAsia="Times New Roman" w:hAnsi="Times New Roman"/>
                                  <w:b w:val="1"/>
                                  <w:rtl w:val="0"/>
                                  <w:rPrChange w:author="Nguyen Nhu Ngoc B2017210" w:id="23" w:date="2023-10-16T16:46:19Z">
                                    <w:rPr>
                                      <w:rFonts w:ascii="Times New Roman" w:cs="Times New Roman" w:eastAsia="Times New Roman" w:hAnsi="Times New Roman"/>
                                      <w:b w:val="1"/>
                                    </w:rPr>
                                  </w:rPrChange>
                                </w:rPr>
                                <w:t xml:space="preserve">Đơn_vị</w:t>
                              </w:r>
                            </w:ins>
                          </w:sdtContent>
                        </w:sdt>
                        <w:ins w:author="Nguyen Nhu Ngoc B2017210" w:id="24" w:date="2023-10-16T16:43:04Z">
                          <w:r w:rsidDel="00000000" w:rsidR="00000000" w:rsidRPr="00000000">
                            <w:rPr>
                              <w:rtl w:val="0"/>
                            </w:rPr>
                          </w:r>
                        </w:ins>
                      </w:sdtContent>
                    </w:sdt>
                  </w:p>
                </w:sdtContent>
              </w:sdt>
            </w:tc>
          </w:tr>
        </w:sdtContent>
      </w:sdt>
    </w:tbl>
    <w:sdt>
      <w:sdtPr>
        <w:tag w:val="goog_rdk_466"/>
      </w:sdtPr>
      <w:sdtContent>
        <w:p w:rsidR="00000000" w:rsidDel="00000000" w:rsidP="00000000" w:rsidRDefault="00000000" w:rsidRPr="00000000" w14:paraId="00000296">
          <w:pPr>
            <w:rPr>
              <w:del w:author="Nguyen Nhu Ngoc B2017210" w:id="24" w:date="2023-10-16T16:43:04Z"/>
              <w:rFonts w:ascii="Times New Roman" w:cs="Times New Roman" w:eastAsia="Times New Roman" w:hAnsi="Times New Roman"/>
              <w:b w:val="1"/>
            </w:rPr>
          </w:pPr>
          <w:sdt>
            <w:sdtPr>
              <w:tag w:val="goog_rdk_465"/>
            </w:sdtPr>
            <w:sdtContent>
              <w:del w:author="Nguyen Nhu Ngoc B2017210" w:id="24" w:date="2023-10-16T16:43:04Z">
                <w:r w:rsidDel="00000000" w:rsidR="00000000" w:rsidRPr="00000000">
                  <w:rPr>
                    <w:rtl w:val="0"/>
                  </w:rPr>
                </w:r>
              </w:del>
            </w:sdtContent>
          </w:sdt>
        </w:p>
      </w:sdtContent>
    </w:sdt>
    <w:p w:rsidR="00000000" w:rsidDel="00000000" w:rsidP="00000000" w:rsidRDefault="00000000" w:rsidRPr="00000000" w14:paraId="000002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8">
      <w:pPr>
        <w:numPr>
          <w:ilvl w:val="2"/>
          <w:numId w:val="12"/>
        </w:numPr>
        <w:ind w:left="720"/>
        <w:rPr>
          <w:sz w:val="32"/>
          <w:szCs w:val="32"/>
        </w:rPr>
      </w:pPr>
      <w:r w:rsidDel="00000000" w:rsidR="00000000" w:rsidRPr="00000000">
        <w:rPr>
          <w:rFonts w:ascii="Times New Roman" w:cs="Times New Roman" w:eastAsia="Times New Roman" w:hAnsi="Times New Roman"/>
          <w:b w:val="1"/>
          <w:sz w:val="26"/>
          <w:szCs w:val="26"/>
          <w:rtl w:val="0"/>
        </w:rPr>
        <w:t xml:space="preserve">Bảng PHIEU</w:t>
      </w:r>
      <w:r w:rsidDel="00000000" w:rsidR="00000000" w:rsidRPr="00000000">
        <w:rPr>
          <w:rFonts w:ascii="Times New Roman" w:cs="Times New Roman" w:eastAsia="Times New Roman" w:hAnsi="Times New Roman"/>
          <w:rtl w:val="0"/>
        </w:rPr>
        <w:t xml:space="preserve">_</w:t>
      </w:r>
      <w:r w:rsidDel="00000000" w:rsidR="00000000" w:rsidRPr="00000000">
        <w:rPr>
          <w:rFonts w:ascii="Times New Roman" w:cs="Times New Roman" w:eastAsia="Times New Roman" w:hAnsi="Times New Roman"/>
          <w:b w:val="1"/>
          <w:sz w:val="26"/>
          <w:szCs w:val="26"/>
          <w:rtl w:val="0"/>
        </w:rPr>
        <w:t xml:space="preserve">NHAP</w:t>
      </w:r>
    </w:p>
    <w:p w:rsidR="00000000" w:rsidDel="00000000" w:rsidP="00000000" w:rsidRDefault="00000000" w:rsidRPr="00000000" w14:paraId="00000299">
      <w:pPr>
        <w:ind w:left="720" w:firstLine="0"/>
        <w:rPr>
          <w:rFonts w:ascii="Times New Roman" w:cs="Times New Roman" w:eastAsia="Times New Roman" w:hAnsi="Times New Roman"/>
        </w:rPr>
      </w:pPr>
      <w:r w:rsidDel="00000000" w:rsidR="00000000" w:rsidRPr="00000000">
        <w:rPr>
          <w:rtl w:val="0"/>
        </w:rPr>
      </w:r>
    </w:p>
    <w:tbl>
      <w:tblPr>
        <w:tblStyle w:val="Table8"/>
        <w:tblW w:w="1128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140"/>
        <w:gridCol w:w="1335"/>
        <w:gridCol w:w="660"/>
        <w:gridCol w:w="720"/>
        <w:gridCol w:w="615"/>
        <w:gridCol w:w="585"/>
        <w:gridCol w:w="585"/>
        <w:gridCol w:w="615"/>
        <w:gridCol w:w="660"/>
        <w:gridCol w:w="735"/>
        <w:gridCol w:w="630"/>
        <w:gridCol w:w="765"/>
        <w:gridCol w:w="735"/>
        <w:gridCol w:w="975"/>
        <w:tblGridChange w:id="0">
          <w:tblGrid>
            <w:gridCol w:w="525"/>
            <w:gridCol w:w="1140"/>
            <w:gridCol w:w="1335"/>
            <w:gridCol w:w="660"/>
            <w:gridCol w:w="720"/>
            <w:gridCol w:w="615"/>
            <w:gridCol w:w="585"/>
            <w:gridCol w:w="585"/>
            <w:gridCol w:w="615"/>
            <w:gridCol w:w="660"/>
            <w:gridCol w:w="735"/>
            <w:gridCol w:w="630"/>
            <w:gridCol w:w="765"/>
            <w:gridCol w:w="73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467"/>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MA_PHIEU_NHAP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ind w:right="-295.3937007874009"/>
              <w:rPr>
                <w:rFonts w:ascii="Times New Roman" w:cs="Times New Roman" w:eastAsia="Times New Roman" w:hAnsi="Times New Roman"/>
              </w:rPr>
            </w:pPr>
            <w:sdt>
              <w:sdtPr>
                <w:tag w:val="goog_rdk_468"/>
              </w:sdtPr>
              <w:sdtContent>
                <w:r w:rsidDel="00000000" w:rsidR="00000000" w:rsidRPr="00000000">
                  <w:rPr>
                    <w:rFonts w:ascii="Times New Roman" w:cs="Times New Roman" w:eastAsia="Times New Roman" w:hAnsi="Times New Roman"/>
                    <w:rtl w:val="0"/>
                    <w:rPrChange w:author="Nguyen Nhu Ngoc B2017210" w:id="25" w:date="2023-10-16T16:52:08Z">
                      <w:rPr>
                        <w:rFonts w:ascii="Times New Roman" w:cs="Times New Roman" w:eastAsia="Times New Roman" w:hAnsi="Times New Roman"/>
                      </w:rPr>
                    </w:rPrChange>
                  </w:rPr>
                  <w:t xml:space="preserve">Mã_phiếu_nhập</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NGAY_LAP_PN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rPr>
                <w:rFonts w:ascii="Times New Roman" w:cs="Times New Roman" w:eastAsia="Times New Roman" w:hAnsi="Times New Roman"/>
              </w:rPr>
            </w:pPr>
            <w:sdt>
              <w:sdtPr>
                <w:tag w:val="goog_rdk_469"/>
              </w:sdtPr>
              <w:sdtContent>
                <w:r w:rsidDel="00000000" w:rsidR="00000000" w:rsidRPr="00000000">
                  <w:rPr>
                    <w:rFonts w:ascii="Times New Roman" w:cs="Times New Roman" w:eastAsia="Times New Roman" w:hAnsi="Times New Roman"/>
                    <w:rtl w:val="0"/>
                    <w:rPrChange w:author="Nguyen Nhu Ngoc B2017210" w:id="26" w:date="2023-10-16T17:16:34Z">
                      <w:rPr>
                        <w:rFonts w:ascii="Times New Roman" w:cs="Times New Roman" w:eastAsia="Times New Roman" w:hAnsi="Times New Roman"/>
                      </w:rPr>
                    </w:rPrChange>
                  </w:rPr>
                  <w:t xml:space="preserve">Ngày_lập_phiếu_nhập</w:t>
                </w:r>
              </w:sdtContent>
            </w:sdt>
            <w:r w:rsidDel="00000000" w:rsidR="00000000" w:rsidRPr="00000000">
              <w:rPr>
                <w:rtl w:val="0"/>
              </w:rPr>
            </w:r>
          </w:p>
        </w:tc>
      </w:tr>
    </w:tbl>
    <w:p w:rsidR="00000000" w:rsidDel="00000000" w:rsidP="00000000" w:rsidRDefault="00000000" w:rsidRPr="00000000" w14:paraId="000002C7">
      <w:pPr>
        <w:ind w:left="0" w:firstLine="0"/>
        <w:rPr>
          <w:rFonts w:ascii="Times New Roman" w:cs="Times New Roman" w:eastAsia="Times New Roman" w:hAnsi="Times New Roman"/>
          <w:b w:val="1"/>
          <w:sz w:val="26"/>
          <w:szCs w:val="26"/>
        </w:rPr>
      </w:pPr>
      <w:r w:rsidDel="00000000" w:rsidR="00000000" w:rsidRPr="00000000">
        <w:rPr>
          <w:rtl w:val="0"/>
        </w:rPr>
      </w:r>
    </w:p>
    <w:tbl>
      <w:tblPr>
        <w:tblStyle w:val="Table9"/>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3075"/>
        <w:gridCol w:w="3570"/>
        <w:tblGridChange w:id="0">
          <w:tblGrid>
            <w:gridCol w:w="3795"/>
            <w:gridCol w:w="3075"/>
            <w:gridCol w:w="357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71"/>
            </w:sdtPr>
            <w:sdtContent>
              <w:p w:rsidR="00000000" w:rsidDel="00000000" w:rsidP="00000000" w:rsidRDefault="00000000" w:rsidRPr="00000000" w14:paraId="000002C8">
                <w:pPr>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70"/>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STT</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73"/>
            </w:sdtPr>
            <w:sdtContent>
              <w:p w:rsidR="00000000" w:rsidDel="00000000" w:rsidP="00000000" w:rsidRDefault="00000000" w:rsidRPr="00000000" w14:paraId="000002C9">
                <w:pPr>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72"/>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1</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75"/>
            </w:sdtPr>
            <w:sdtContent>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74"/>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2</w:t>
                    </w:r>
                  </w:sdtContent>
                </w:sdt>
              </w:p>
            </w:sdtContent>
          </w:sdt>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77"/>
            </w:sdtPr>
            <w:sdtContent>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76"/>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Tên thuộc tính</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79"/>
            </w:sdtPr>
            <w:sdtContent>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78"/>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MA_PHIEU_NHAP</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81"/>
            </w:sdtPr>
            <w:sdtContent>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80"/>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NGAY_LAP_PN</w:t>
                    </w:r>
                  </w:sdtContent>
                </w:sdt>
              </w:p>
            </w:sdtContent>
          </w:sdt>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83"/>
            </w:sdtPr>
            <w:sdtContent>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82"/>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Kiểu</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85"/>
            </w:sdtPr>
            <w:sdtContent>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84"/>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varchar</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87"/>
            </w:sdtPr>
            <w:sdtContent>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86"/>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datetime</w:t>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89"/>
            </w:sdtPr>
            <w:sdtContent>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88"/>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Kích thước</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91"/>
            </w:sdtPr>
            <w:sdtContent>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90"/>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93"/>
            </w:sdtPr>
            <w:sdtContent>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92"/>
                  </w:sdtPr>
                  <w:sdtContent>
                    <w:r w:rsidDel="00000000" w:rsidR="00000000" w:rsidRPr="00000000">
                      <w:rPr>
                        <w:rtl w:val="0"/>
                      </w:rPr>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95"/>
            </w:sdtPr>
            <w:sdtContent>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94"/>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Khóa chính</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97"/>
            </w:sdtPr>
            <w:sdtContent>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96"/>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X</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99"/>
            </w:sdtPr>
            <w:sdtContent>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498"/>
                  </w:sdtPr>
                  <w:sdtContent>
                    <w:r w:rsidDel="00000000" w:rsidR="00000000" w:rsidRPr="00000000">
                      <w:rPr>
                        <w:rtl w:val="0"/>
                      </w:rPr>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01"/>
            </w:sdtPr>
            <w:sdtContent>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00"/>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Duy nhất</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03"/>
            </w:sdtPr>
            <w:sdtContent>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02"/>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05"/>
            </w:sdtPr>
            <w:sdtContent>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04"/>
                  </w:sdtPr>
                  <w:sdtContent>
                    <w:r w:rsidDel="00000000" w:rsidR="00000000" w:rsidRPr="00000000">
                      <w:rPr>
                        <w:rtl w:val="0"/>
                      </w:rPr>
                    </w:r>
                  </w:sdtContent>
                </w:sdt>
              </w:p>
            </w:sdtContent>
          </w:sdt>
        </w:tc>
      </w:tr>
      <w:tr>
        <w:trPr>
          <w:cantSplit w:val="0"/>
          <w:trHeight w:val="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07"/>
            </w:sdtPr>
            <w:sdtContent>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06"/>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Not null</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09"/>
            </w:sdtPr>
            <w:sdtContent>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08"/>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X</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11"/>
            </w:sdtPr>
            <w:sdtContent>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10"/>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X</w:t>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13"/>
            </w:sdtPr>
            <w:sdtContent>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12"/>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Min</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15"/>
            </w:sdtPr>
            <w:sdtContent>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14"/>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17"/>
            </w:sdtPr>
            <w:sdtContent>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16"/>
                  </w:sdtPr>
                  <w:sdtContent>
                    <w:r w:rsidDel="00000000" w:rsidR="00000000" w:rsidRPr="00000000">
                      <w:rPr>
                        <w:rtl w:val="0"/>
                      </w:rPr>
                    </w:r>
                  </w:sdtContent>
                </w:sdt>
              </w:p>
            </w:sdtContent>
          </w:sdt>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19"/>
            </w:sdtPr>
            <w:sdtContent>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18"/>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Max</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21"/>
            </w:sdtPr>
            <w:sdtContent>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20"/>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23"/>
            </w:sdtPr>
            <w:sdtContent>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22"/>
                  </w:sdtPr>
                  <w:sdtContent>
                    <w:r w:rsidDel="00000000" w:rsidR="00000000" w:rsidRPr="00000000">
                      <w:rPr>
                        <w:rtl w:val="0"/>
                      </w:rPr>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25"/>
            </w:sdtPr>
            <w:sdtContent>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24"/>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Giá trị mặc nhiên</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27"/>
            </w:sdtPr>
            <w:sdtContent>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26"/>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29"/>
            </w:sdtPr>
            <w:sdtContent>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28"/>
                  </w:sdtPr>
                  <w:sdtContent>
                    <w:r w:rsidDel="00000000" w:rsidR="00000000" w:rsidRPr="00000000">
                      <w:rPr>
                        <w:rtl w:val="0"/>
                      </w:rPr>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31"/>
            </w:sdtPr>
            <w:sdtContent>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30"/>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Số chữ số thập phân</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33"/>
            </w:sdtPr>
            <w:sdtContent>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32"/>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35"/>
            </w:sdtPr>
            <w:sdtContent>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34"/>
                  </w:sdtPr>
                  <w:sdtContent>
                    <w:r w:rsidDel="00000000" w:rsidR="00000000" w:rsidRPr="00000000">
                      <w:rPr>
                        <w:rtl w:val="0"/>
                      </w:rPr>
                    </w:r>
                  </w:sdtContent>
                </w:sdt>
              </w:p>
            </w:sdtContent>
          </w:sdt>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37"/>
            </w:sdtPr>
            <w:sdtContent>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36"/>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Miền giá trị</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39"/>
            </w:sdtPr>
            <w:sdtContent>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38"/>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41"/>
            </w:sdtPr>
            <w:sdtContent>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40"/>
                  </w:sdtPr>
                  <w:sdtContent>
                    <w:r w:rsidDel="00000000" w:rsidR="00000000" w:rsidRPr="00000000">
                      <w:rPr>
                        <w:rtl w:val="0"/>
                      </w:rPr>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43"/>
            </w:sdtPr>
            <w:sdtContent>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42"/>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Ràng buộc toàn vẹn luận lý</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45"/>
            </w:sdtPr>
            <w:sdtContent>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44"/>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47"/>
            </w:sdtPr>
            <w:sdtContent>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46"/>
                  </w:sdtPr>
                  <w:sdtContent>
                    <w:r w:rsidDel="00000000" w:rsidR="00000000" w:rsidRPr="00000000">
                      <w:rPr>
                        <w:rtl w:val="0"/>
                      </w:rPr>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49"/>
            </w:sdtPr>
            <w:sdtContent>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48"/>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Khóa ngoại</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51"/>
            </w:sdtPr>
            <w:sdtContent>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50"/>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53"/>
            </w:sdtPr>
            <w:sdtContent>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52"/>
                  </w:sdtPr>
                  <w:sdtContent>
                    <w:r w:rsidDel="00000000" w:rsidR="00000000" w:rsidRPr="00000000">
                      <w:rPr>
                        <w:rtl w:val="0"/>
                      </w:rPr>
                    </w:r>
                  </w:sdtContent>
                </w:sdt>
              </w:p>
            </w:sdtContent>
          </w:sdt>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55"/>
            </w:sdtPr>
            <w:sdtContent>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54"/>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Diễn giải</w:t>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58"/>
            </w:sdtPr>
            <w:sdtContent>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56"/>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Mã_phiếu_nhập</w:t>
                    </w:r>
                  </w:sdtContent>
                </w:sdt>
                <w:sdt>
                  <w:sdtPr>
                    <w:tag w:val="goog_rdk_557"/>
                  </w:sdtPr>
                  <w:sdtContent>
                    <w:r w:rsidDel="00000000" w:rsidR="00000000" w:rsidRPr="00000000">
                      <w:rPr>
                        <w:rtl w:val="0"/>
                      </w:rPr>
                    </w:r>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61"/>
            </w:sdtPr>
            <w:sdtContent>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Nguyen Nhu Ngoc B2017210" w:id="27" w:date="2023-10-16T17:16:30Z">
                      <w:rPr>
                        <w:rFonts w:ascii="Times New Roman" w:cs="Times New Roman" w:eastAsia="Times New Roman" w:hAnsi="Times New Roman"/>
                        <w:sz w:val="26"/>
                        <w:szCs w:val="26"/>
                      </w:rPr>
                    </w:rPrChange>
                  </w:rPr>
                </w:pPr>
                <w:sdt>
                  <w:sdtPr>
                    <w:tag w:val="goog_rdk_559"/>
                  </w:sdtPr>
                  <w:sdtContent>
                    <w:r w:rsidDel="00000000" w:rsidR="00000000" w:rsidRPr="00000000">
                      <w:rPr>
                        <w:rFonts w:ascii="Times New Roman" w:cs="Times New Roman" w:eastAsia="Times New Roman" w:hAnsi="Times New Roman"/>
                        <w:rtl w:val="0"/>
                        <w:rPrChange w:author="Nguyen Nhu Ngoc B2017210" w:id="27" w:date="2023-10-16T17:16:30Z">
                          <w:rPr>
                            <w:rFonts w:ascii="Times New Roman" w:cs="Times New Roman" w:eastAsia="Times New Roman" w:hAnsi="Times New Roman"/>
                            <w:sz w:val="26"/>
                            <w:szCs w:val="26"/>
                          </w:rPr>
                        </w:rPrChange>
                      </w:rPr>
                      <w:t xml:space="preserve">Ngày_lập_phiếu_nhập</w:t>
                    </w:r>
                  </w:sdtContent>
                </w:sdt>
                <w:sdt>
                  <w:sdtPr>
                    <w:tag w:val="goog_rdk_560"/>
                  </w:sdtPr>
                  <w:sdtContent>
                    <w:r w:rsidDel="00000000" w:rsidR="00000000" w:rsidRPr="00000000">
                      <w:rPr>
                        <w:rtl w:val="0"/>
                      </w:rPr>
                    </w:r>
                  </w:sdtContent>
                </w:sdt>
              </w:p>
            </w:sdtContent>
          </w:sdt>
        </w:tc>
      </w:tr>
    </w:tbl>
    <w:p w:rsidR="00000000" w:rsidDel="00000000" w:rsidP="00000000" w:rsidRDefault="00000000" w:rsidRPr="00000000" w14:paraId="000002F5">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7">
      <w:pPr>
        <w:numPr>
          <w:ilvl w:val="2"/>
          <w:numId w:val="12"/>
        </w:numPr>
        <w:ind w:left="720"/>
        <w:rPr>
          <w:sz w:val="26"/>
          <w:szCs w:val="26"/>
          <w:u w:val="none"/>
        </w:rPr>
      </w:pPr>
      <w:r w:rsidDel="00000000" w:rsidR="00000000" w:rsidRPr="00000000">
        <w:rPr>
          <w:rFonts w:ascii="Times New Roman" w:cs="Times New Roman" w:eastAsia="Times New Roman" w:hAnsi="Times New Roman"/>
          <w:b w:val="1"/>
          <w:sz w:val="26"/>
          <w:szCs w:val="26"/>
          <w:rtl w:val="0"/>
        </w:rPr>
        <w:t xml:space="preserve">Bảng </w:t>
      </w:r>
      <w:sdt>
        <w:sdtPr>
          <w:tag w:val="goog_rdk_562"/>
        </w:sdtPr>
        <w:sdtContent>
          <w:r w:rsidDel="00000000" w:rsidR="00000000" w:rsidRPr="00000000">
            <w:rPr>
              <w:rFonts w:ascii="Times New Roman" w:cs="Times New Roman" w:eastAsia="Times New Roman" w:hAnsi="Times New Roman"/>
              <w:b w:val="1"/>
              <w:sz w:val="26"/>
              <w:szCs w:val="26"/>
              <w:rtl w:val="0"/>
              <w:rPrChange w:author="Nguyen Nhu Ngoc B2017210" w:id="11" w:date="2023-10-16T17:21:00Z">
                <w:rPr>
                  <w:rFonts w:ascii="Times New Roman" w:cs="Times New Roman" w:eastAsia="Times New Roman" w:hAnsi="Times New Roman"/>
                  <w:b w:val="1"/>
                  <w:sz w:val="26"/>
                  <w:szCs w:val="26"/>
                </w:rPr>
              </w:rPrChange>
            </w:rPr>
            <w:t xml:space="preserve">CHI</w:t>
          </w:r>
        </w:sdtContent>
      </w:sdt>
      <w:sdt>
        <w:sdtPr>
          <w:tag w:val="goog_rdk_563"/>
        </w:sdtPr>
        <w:sdtContent>
          <w:r w:rsidDel="00000000" w:rsidR="00000000" w:rsidRPr="00000000">
            <w:rPr>
              <w:rFonts w:ascii="Times New Roman" w:cs="Times New Roman" w:eastAsia="Times New Roman" w:hAnsi="Times New Roman"/>
              <w:rtl w:val="0"/>
              <w:rPrChange w:author="Nguyen Nhu Ngoc B2017210" w:id="11" w:date="2023-10-16T17:21:00Z">
                <w:rPr>
                  <w:rFonts w:ascii="Times New Roman" w:cs="Times New Roman" w:eastAsia="Times New Roman" w:hAnsi="Times New Roman"/>
                </w:rPr>
              </w:rPrChange>
            </w:rPr>
            <w:t xml:space="preserve">_</w:t>
          </w:r>
        </w:sdtContent>
      </w:sdt>
      <w:sdt>
        <w:sdtPr>
          <w:tag w:val="goog_rdk_564"/>
        </w:sdtPr>
        <w:sdtContent>
          <w:r w:rsidDel="00000000" w:rsidR="00000000" w:rsidRPr="00000000">
            <w:rPr>
              <w:rFonts w:ascii="Times New Roman" w:cs="Times New Roman" w:eastAsia="Times New Roman" w:hAnsi="Times New Roman"/>
              <w:b w:val="1"/>
              <w:sz w:val="26"/>
              <w:szCs w:val="26"/>
              <w:rtl w:val="0"/>
              <w:rPrChange w:author="Nguyen Nhu Ngoc B2017210" w:id="11" w:date="2023-10-16T17:21:00Z">
                <w:rPr>
                  <w:rFonts w:ascii="Times New Roman" w:cs="Times New Roman" w:eastAsia="Times New Roman" w:hAnsi="Times New Roman"/>
                  <w:b w:val="1"/>
                  <w:sz w:val="26"/>
                  <w:szCs w:val="26"/>
                </w:rPr>
              </w:rPrChange>
            </w:rPr>
            <w:t xml:space="preserve">TIET</w:t>
          </w:r>
        </w:sdtContent>
      </w:sdt>
      <w:sdt>
        <w:sdtPr>
          <w:tag w:val="goog_rdk_565"/>
        </w:sdtPr>
        <w:sdtContent>
          <w:r w:rsidDel="00000000" w:rsidR="00000000" w:rsidRPr="00000000">
            <w:rPr>
              <w:rFonts w:ascii="Times New Roman" w:cs="Times New Roman" w:eastAsia="Times New Roman" w:hAnsi="Times New Roman"/>
              <w:rtl w:val="0"/>
              <w:rPrChange w:author="Nguyen Nhu Ngoc B2017210" w:id="11" w:date="2023-10-16T17:21:00Z">
                <w:rPr>
                  <w:rFonts w:ascii="Times New Roman" w:cs="Times New Roman" w:eastAsia="Times New Roman" w:hAnsi="Times New Roman"/>
                </w:rPr>
              </w:rPrChange>
            </w:rPr>
            <w:t xml:space="preserve">_</w:t>
          </w:r>
        </w:sdtContent>
      </w:sdt>
      <w:sdt>
        <w:sdtPr>
          <w:tag w:val="goog_rdk_566"/>
        </w:sdtPr>
        <w:sdtContent>
          <w:r w:rsidDel="00000000" w:rsidR="00000000" w:rsidRPr="00000000">
            <w:rPr>
              <w:rFonts w:ascii="Times New Roman" w:cs="Times New Roman" w:eastAsia="Times New Roman" w:hAnsi="Times New Roman"/>
              <w:b w:val="1"/>
              <w:sz w:val="26"/>
              <w:szCs w:val="26"/>
              <w:rtl w:val="0"/>
              <w:rPrChange w:author="Nguyen Nhu Ngoc B2017210" w:id="11" w:date="2023-10-16T17:21:00Z">
                <w:rPr>
                  <w:rFonts w:ascii="Times New Roman" w:cs="Times New Roman" w:eastAsia="Times New Roman" w:hAnsi="Times New Roman"/>
                  <w:b w:val="1"/>
                  <w:sz w:val="26"/>
                  <w:szCs w:val="26"/>
                </w:rPr>
              </w:rPrChange>
            </w:rPr>
            <w:t xml:space="preserve">PHIEU</w:t>
          </w:r>
        </w:sdtContent>
      </w:sdt>
      <w:sdt>
        <w:sdtPr>
          <w:tag w:val="goog_rdk_567"/>
        </w:sdtPr>
        <w:sdtContent>
          <w:r w:rsidDel="00000000" w:rsidR="00000000" w:rsidRPr="00000000">
            <w:rPr>
              <w:rFonts w:ascii="Times New Roman" w:cs="Times New Roman" w:eastAsia="Times New Roman" w:hAnsi="Times New Roman"/>
              <w:rtl w:val="0"/>
              <w:rPrChange w:author="Nguyen Nhu Ngoc B2017210" w:id="11" w:date="2023-10-16T17:21:00Z">
                <w:rPr>
                  <w:rFonts w:ascii="Times New Roman" w:cs="Times New Roman" w:eastAsia="Times New Roman" w:hAnsi="Times New Roman"/>
                </w:rPr>
              </w:rPrChange>
            </w:rPr>
            <w:t xml:space="preserve">_</w:t>
          </w:r>
        </w:sdtContent>
      </w:sdt>
      <w:sdt>
        <w:sdtPr>
          <w:tag w:val="goog_rdk_568"/>
        </w:sdtPr>
        <w:sdtContent>
          <w:r w:rsidDel="00000000" w:rsidR="00000000" w:rsidRPr="00000000">
            <w:rPr>
              <w:rFonts w:ascii="Times New Roman" w:cs="Times New Roman" w:eastAsia="Times New Roman" w:hAnsi="Times New Roman"/>
              <w:b w:val="1"/>
              <w:sz w:val="26"/>
              <w:szCs w:val="26"/>
              <w:rtl w:val="0"/>
              <w:rPrChange w:author="Nguyen Nhu Ngoc B2017210" w:id="11" w:date="2023-10-16T17:21:00Z">
                <w:rPr>
                  <w:rFonts w:ascii="Times New Roman" w:cs="Times New Roman" w:eastAsia="Times New Roman" w:hAnsi="Times New Roman"/>
                  <w:b w:val="1"/>
                  <w:sz w:val="26"/>
                  <w:szCs w:val="26"/>
                </w:rPr>
              </w:rPrChange>
            </w:rPr>
            <w:t xml:space="preserve">NHAP</w:t>
          </w:r>
        </w:sdtContent>
      </w:sdt>
      <w:r w:rsidDel="00000000" w:rsidR="00000000" w:rsidRPr="00000000">
        <w:rPr>
          <w:rtl w:val="0"/>
        </w:rPr>
      </w:r>
    </w:p>
    <w:p w:rsidR="00000000" w:rsidDel="00000000" w:rsidP="00000000" w:rsidRDefault="00000000" w:rsidRPr="00000000" w14:paraId="000002F8">
      <w:pPr>
        <w:ind w:left="720" w:firstLine="0"/>
        <w:rPr>
          <w:rFonts w:ascii="Times New Roman" w:cs="Times New Roman" w:eastAsia="Times New Roman" w:hAnsi="Times New Roman"/>
        </w:rPr>
      </w:pPr>
      <w:r w:rsidDel="00000000" w:rsidR="00000000" w:rsidRPr="00000000">
        <w:rPr>
          <w:rtl w:val="0"/>
        </w:rPr>
      </w:r>
    </w:p>
    <w:tbl>
      <w:tblPr>
        <w:tblStyle w:val="Table10"/>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780"/>
        <w:gridCol w:w="735"/>
        <w:gridCol w:w="690"/>
        <w:gridCol w:w="915"/>
        <w:gridCol w:w="810"/>
        <w:tblGridChange w:id="0">
          <w:tblGrid>
            <w:gridCol w:w="450"/>
            <w:gridCol w:w="1425"/>
            <w:gridCol w:w="885"/>
            <w:gridCol w:w="795"/>
            <w:gridCol w:w="720"/>
            <w:gridCol w:w="630"/>
            <w:gridCol w:w="570"/>
            <w:gridCol w:w="570"/>
            <w:gridCol w:w="615"/>
            <w:gridCol w:w="750"/>
            <w:gridCol w:w="780"/>
            <w:gridCol w:w="735"/>
            <w:gridCol w:w="690"/>
            <w:gridCol w:w="91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569"/>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PHIEU NHAP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PHIEU_NHAP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rPr>
                <w:rFonts w:ascii="Times New Roman" w:cs="Times New Roman" w:eastAsia="Times New Roman" w:hAnsi="Times New Roman"/>
              </w:rPr>
            </w:pPr>
            <w:sdt>
              <w:sdtPr>
                <w:tag w:val="goog_rdk_570"/>
              </w:sdtPr>
              <w:sdtContent>
                <w:r w:rsidDel="00000000" w:rsidR="00000000" w:rsidRPr="00000000">
                  <w:rPr>
                    <w:rFonts w:ascii="Times New Roman" w:cs="Times New Roman" w:eastAsia="Times New Roman" w:hAnsi="Times New Roman"/>
                    <w:rtl w:val="0"/>
                    <w:rPrChange w:author="Nguyen Nhu Ngoc B2017210" w:id="25" w:date="2023-10-16T16:52:08Z">
                      <w:rPr>
                        <w:rFonts w:ascii="Times New Roman" w:cs="Times New Roman" w:eastAsia="Times New Roman" w:hAnsi="Times New Roman"/>
                      </w:rPr>
                    </w:rPrChange>
                  </w:rPr>
                  <w:t xml:space="preserve">Mã_phiếu_nhập</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MA_NGUYEN_LIEU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NGUYEN_LIEU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rFonts w:ascii="Times New Roman" w:cs="Times New Roman" w:eastAsia="Times New Roman" w:hAnsi="Times New Roman"/>
              </w:rPr>
            </w:pPr>
            <w:sdt>
              <w:sdtPr>
                <w:tag w:val="goog_rdk_571"/>
              </w:sdtPr>
              <w:sdtContent>
                <w:r w:rsidDel="00000000" w:rsidR="00000000" w:rsidRPr="00000000">
                  <w:rPr>
                    <w:rFonts w:ascii="Times New Roman" w:cs="Times New Roman" w:eastAsia="Times New Roman" w:hAnsi="Times New Roman"/>
                    <w:rtl w:val="0"/>
                    <w:rPrChange w:author="Nguyen Nhu Ngoc B2017210" w:id="21" w:date="2023-10-16T16:46:21Z">
                      <w:rPr>
                        <w:rFonts w:ascii="Times New Roman" w:cs="Times New Roman" w:eastAsia="Times New Roman" w:hAnsi="Times New Roman"/>
                      </w:rPr>
                    </w:rPrChange>
                  </w:rPr>
                  <w:t xml:space="preserve">Mã_nguyên_liệu</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SO_LUONG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rFonts w:ascii="Times New Roman" w:cs="Times New Roman" w:eastAsia="Times New Roman" w:hAnsi="Times New Roman"/>
              </w:rPr>
            </w:pPr>
            <w:sdt>
              <w:sdtPr>
                <w:tag w:val="goog_rdk_572"/>
              </w:sdtPr>
              <w:sdtContent>
                <w:r w:rsidDel="00000000" w:rsidR="00000000" w:rsidRPr="00000000">
                  <w:rPr>
                    <w:rFonts w:ascii="Times New Roman" w:cs="Times New Roman" w:eastAsia="Times New Roman" w:hAnsi="Times New Roman"/>
                    <w:rtl w:val="0"/>
                    <w:rPrChange w:author="Nguyen Nhu Ngoc B2017210" w:id="28" w:date="2023-10-16T16:52:11Z">
                      <w:rPr>
                        <w:rFonts w:ascii="Times New Roman" w:cs="Times New Roman" w:eastAsia="Times New Roman" w:hAnsi="Times New Roman"/>
                      </w:rPr>
                    </w:rPrChange>
                  </w:rPr>
                  <w:t xml:space="preserve">Số_lượng</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DON_GIA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rPr>
                <w:rFonts w:ascii="Times New Roman" w:cs="Times New Roman" w:eastAsia="Times New Roman" w:hAnsi="Times New Roman"/>
              </w:rPr>
            </w:pPr>
            <w:sdt>
              <w:sdtPr>
                <w:tag w:val="goog_rdk_573"/>
              </w:sdtPr>
              <w:sdtContent>
                <w:r w:rsidDel="00000000" w:rsidR="00000000" w:rsidRPr="00000000">
                  <w:rPr>
                    <w:rFonts w:ascii="Times New Roman" w:cs="Times New Roman" w:eastAsia="Times New Roman" w:hAnsi="Times New Roman"/>
                    <w:rtl w:val="0"/>
                    <w:rPrChange w:author="Nguyen Nhu Ngoc B2017210" w:id="29" w:date="2023-10-16T16:52:13Z">
                      <w:rPr>
                        <w:rFonts w:ascii="Times New Roman" w:cs="Times New Roman" w:eastAsia="Times New Roman" w:hAnsi="Times New Roman"/>
                      </w:rPr>
                    </w:rPrChange>
                  </w:rPr>
                  <w:t xml:space="preserve">Đơn_giá</w:t>
                </w:r>
              </w:sdtContent>
            </w:sdt>
            <w:r w:rsidDel="00000000" w:rsidR="00000000" w:rsidRPr="00000000">
              <w:rPr>
                <w:rtl w:val="0"/>
              </w:rPr>
            </w:r>
          </w:p>
        </w:tc>
      </w:tr>
    </w:tbl>
    <w:p w:rsidR="00000000" w:rsidDel="00000000" w:rsidP="00000000" w:rsidRDefault="00000000" w:rsidRPr="00000000" w14:paraId="00000347">
      <w:pPr>
        <w:ind w:left="720" w:firstLine="0"/>
        <w:rPr>
          <w:rFonts w:ascii="Times New Roman" w:cs="Times New Roman" w:eastAsia="Times New Roman" w:hAnsi="Times New Roman"/>
          <w:b w:val="1"/>
          <w:sz w:val="26"/>
          <w:szCs w:val="26"/>
        </w:rPr>
      </w:pPr>
      <w:r w:rsidDel="00000000" w:rsidR="00000000" w:rsidRPr="00000000">
        <w:rPr>
          <w:rtl w:val="0"/>
        </w:rPr>
      </w:r>
    </w:p>
    <w:sdt>
      <w:sdtPr>
        <w:tag w:val="goog_rdk_576"/>
      </w:sdtPr>
      <w:sdtContent>
        <w:p w:rsidR="00000000" w:rsidDel="00000000" w:rsidP="00000000" w:rsidRDefault="00000000" w:rsidRPr="00000000" w14:paraId="00000348">
          <w:pPr>
            <w:ind w:left="720" w:firstLine="0"/>
            <w:rPr>
              <w:ins w:author="Nguyen Nhu Ngoc B2017210" w:id="30" w:date="2023-10-16T16:50:12Z"/>
              <w:rFonts w:ascii="Times New Roman" w:cs="Times New Roman" w:eastAsia="Times New Roman" w:hAnsi="Times New Roman"/>
              <w:b w:val="1"/>
              <w:sz w:val="26"/>
              <w:szCs w:val="26"/>
            </w:rPr>
          </w:pPr>
          <w:sdt>
            <w:sdtPr>
              <w:tag w:val="goog_rdk_575"/>
            </w:sdtPr>
            <w:sdtContent>
              <w:ins w:author="Nguyen Nhu Ngoc B2017210" w:id="30" w:date="2023-10-16T16:50:12Z">
                <w:r w:rsidDel="00000000" w:rsidR="00000000" w:rsidRPr="00000000">
                  <w:rPr>
                    <w:rtl w:val="0"/>
                  </w:rPr>
                </w:r>
              </w:ins>
            </w:sdtContent>
          </w:sdt>
        </w:p>
      </w:sdtContent>
    </w:sdt>
    <w:tbl>
      <w:tblPr>
        <w:tblStyle w:val="Table11"/>
        <w:tblW w:w="10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95"/>
        <w:gridCol w:w="2370"/>
        <w:gridCol w:w="1485"/>
        <w:gridCol w:w="1650"/>
        <w:tblGridChange w:id="0">
          <w:tblGrid>
            <w:gridCol w:w="3345"/>
            <w:gridCol w:w="1995"/>
            <w:gridCol w:w="2370"/>
            <w:gridCol w:w="1485"/>
            <w:gridCol w:w="1650"/>
          </w:tblGrid>
        </w:tblGridChange>
      </w:tblGrid>
      <w:sdt>
        <w:sdtPr>
          <w:tag w:val="goog_rdk_577"/>
        </w:sdtPr>
        <w:sdtContent>
          <w:tr>
            <w:trPr>
              <w:cantSplit w:val="0"/>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79"/>
                </w:sdtPr>
                <w:sdtContent>
                  <w:p w:rsidR="00000000" w:rsidDel="00000000" w:rsidP="00000000" w:rsidRDefault="00000000" w:rsidRPr="00000000" w14:paraId="00000349">
                    <w:pPr>
                      <w:ind w:left="720" w:firstLine="0"/>
                      <w:rPr>
                        <w:ins w:author="Nguyen Nhu Ngoc B2017210" w:id="30" w:date="2023-10-16T16:50:12Z"/>
                        <w:rFonts w:ascii="Times New Roman" w:cs="Times New Roman" w:eastAsia="Times New Roman" w:hAnsi="Times New Roman"/>
                        <w:b w:val="1"/>
                        <w:sz w:val="26"/>
                        <w:szCs w:val="26"/>
                      </w:rPr>
                    </w:pPr>
                    <w:sdt>
                      <w:sdtPr>
                        <w:tag w:val="goog_rdk_578"/>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81"/>
                </w:sdtPr>
                <w:sdtContent>
                  <w:p w:rsidR="00000000" w:rsidDel="00000000" w:rsidP="00000000" w:rsidRDefault="00000000" w:rsidRPr="00000000" w14:paraId="0000034A">
                    <w:pPr>
                      <w:ind w:left="720" w:firstLine="0"/>
                      <w:rPr>
                        <w:ins w:author="Nguyen Nhu Ngoc B2017210" w:id="30" w:date="2023-10-16T16:50:12Z"/>
                        <w:rFonts w:ascii="Times New Roman" w:cs="Times New Roman" w:eastAsia="Times New Roman" w:hAnsi="Times New Roman"/>
                        <w:b w:val="1"/>
                        <w:sz w:val="26"/>
                        <w:szCs w:val="26"/>
                      </w:rPr>
                    </w:pPr>
                    <w:sdt>
                      <w:sdtPr>
                        <w:tag w:val="goog_rdk_580"/>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83"/>
                </w:sdtPr>
                <w:sdtContent>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82"/>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85"/>
                </w:sdtPr>
                <w:sdtContent>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84"/>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87"/>
                </w:sdtPr>
                <w:sdtContent>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86"/>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4</w:t>
                          </w:r>
                        </w:ins>
                      </w:sdtContent>
                    </w:sdt>
                  </w:p>
                </w:sdtContent>
              </w:sdt>
            </w:tc>
          </w:tr>
        </w:sdtContent>
      </w:sdt>
      <w:sdt>
        <w:sdtPr>
          <w:tag w:val="goog_rdk_588"/>
        </w:sdtPr>
        <w:sdtContent>
          <w:tr>
            <w:trPr>
              <w:cantSplit w:val="0"/>
              <w:trHeight w:val="165"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90"/>
                </w:sdtPr>
                <w:sdtContent>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89"/>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92"/>
                </w:sdtPr>
                <w:sdtContent>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91"/>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MA PHIEU NHAP</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94"/>
                </w:sdtPr>
                <w:sdtContent>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93"/>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MA_NGUYEN_LIEU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96"/>
                </w:sdtPr>
                <w:sdtContent>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95"/>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SO_LUONG</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98"/>
                </w:sdtPr>
                <w:sdtContent>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597"/>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DON_GIA</w:t>
                          </w:r>
                        </w:ins>
                      </w:sdtContent>
                    </w:sdt>
                  </w:p>
                </w:sdtContent>
              </w:sdt>
            </w:tc>
          </w:tr>
        </w:sdtContent>
      </w:sdt>
      <w:sdt>
        <w:sdtPr>
          <w:tag w:val="goog_rdk_599"/>
        </w:sdtPr>
        <w:sdtContent>
          <w:tr>
            <w:trPr>
              <w:cantSplit w:val="0"/>
              <w:trHeight w:val="485"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01"/>
                </w:sdtPr>
                <w:sdtContent>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00"/>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03"/>
                </w:sdtPr>
                <w:sdtContent>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02"/>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05"/>
                </w:sdtPr>
                <w:sdtContent>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04"/>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07"/>
                </w:sdtPr>
                <w:sdtContent>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06"/>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float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09"/>
                </w:sdtPr>
                <w:sdtContent>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08"/>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float</w:t>
                          </w:r>
                        </w:ins>
                      </w:sdtContent>
                    </w:sdt>
                  </w:p>
                </w:sdtContent>
              </w:sdt>
            </w:tc>
          </w:tr>
        </w:sdtContent>
      </w:sdt>
      <w:sdt>
        <w:sdtPr>
          <w:tag w:val="goog_rdk_610"/>
        </w:sdtPr>
        <w:sdtContent>
          <w:tr>
            <w:trPr>
              <w:cantSplit w:val="0"/>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12"/>
                </w:sdtPr>
                <w:sdtContent>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11"/>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14"/>
                </w:sdtPr>
                <w:sdtContent>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13"/>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16"/>
                </w:sdtPr>
                <w:sdtContent>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15"/>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18"/>
                </w:sdtPr>
                <w:sdtContent>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17"/>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20"/>
                </w:sdtPr>
                <w:sdtContent>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19"/>
                      </w:sdtPr>
                      <w:sdtContent>
                        <w:ins w:author="Nguyen Nhu Ngoc B2017210" w:id="30" w:date="2023-10-16T16:50:12Z">
                          <w:r w:rsidDel="00000000" w:rsidR="00000000" w:rsidRPr="00000000">
                            <w:rPr>
                              <w:rtl w:val="0"/>
                            </w:rPr>
                          </w:r>
                        </w:ins>
                      </w:sdtContent>
                    </w:sdt>
                  </w:p>
                </w:sdtContent>
              </w:sdt>
            </w:tc>
          </w:tr>
        </w:sdtContent>
      </w:sdt>
      <w:sdt>
        <w:sdtPr>
          <w:tag w:val="goog_rdk_621"/>
        </w:sdtPr>
        <w:sdtContent>
          <w:tr>
            <w:trPr>
              <w:cantSplit w:val="0"/>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23"/>
                </w:sdtPr>
                <w:sdtContent>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22"/>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25"/>
                </w:sdtPr>
                <w:sdtContent>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24"/>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27"/>
                </w:sdtPr>
                <w:sdtContent>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26"/>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29"/>
                </w:sdtPr>
                <w:sdtContent>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28"/>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31"/>
                </w:sdtPr>
                <w:sdtContent>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30"/>
                      </w:sdtPr>
                      <w:sdtContent>
                        <w:ins w:author="Nguyen Nhu Ngoc B2017210" w:id="30" w:date="2023-10-16T16:50:12Z">
                          <w:r w:rsidDel="00000000" w:rsidR="00000000" w:rsidRPr="00000000">
                            <w:rPr>
                              <w:rtl w:val="0"/>
                            </w:rPr>
                          </w:r>
                        </w:ins>
                      </w:sdtContent>
                    </w:sdt>
                  </w:p>
                </w:sdtContent>
              </w:sdt>
            </w:tc>
          </w:tr>
        </w:sdtContent>
      </w:sdt>
      <w:sdt>
        <w:sdtPr>
          <w:tag w:val="goog_rdk_632"/>
        </w:sdtPr>
        <w:sdtContent>
          <w:tr>
            <w:trPr>
              <w:cantSplit w:val="0"/>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34"/>
                </w:sdtPr>
                <w:sdtContent>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33"/>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36"/>
                </w:sdtPr>
                <w:sdtContent>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35"/>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38"/>
                </w:sdtPr>
                <w:sdtContent>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37"/>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40"/>
                </w:sdtPr>
                <w:sdtContent>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39"/>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42"/>
                </w:sdtPr>
                <w:sdtContent>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41"/>
                      </w:sdtPr>
                      <w:sdtContent>
                        <w:ins w:author="Nguyen Nhu Ngoc B2017210" w:id="30" w:date="2023-10-16T16:50:12Z">
                          <w:r w:rsidDel="00000000" w:rsidR="00000000" w:rsidRPr="00000000">
                            <w:rPr>
                              <w:rtl w:val="0"/>
                            </w:rPr>
                          </w:r>
                        </w:ins>
                      </w:sdtContent>
                    </w:sdt>
                  </w:p>
                </w:sdtContent>
              </w:sdt>
            </w:tc>
          </w:tr>
        </w:sdtContent>
      </w:sdt>
      <w:sdt>
        <w:sdtPr>
          <w:tag w:val="goog_rdk_643"/>
        </w:sdtPr>
        <w:sdtContent>
          <w:tr>
            <w:trPr>
              <w:cantSplit w:val="0"/>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45"/>
                </w:sdtPr>
                <w:sdtContent>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44"/>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47"/>
                </w:sdtPr>
                <w:sdtContent>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46"/>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49"/>
                </w:sdtPr>
                <w:sdtContent>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48"/>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51"/>
                </w:sdtPr>
                <w:sdtContent>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50"/>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53"/>
                </w:sdtPr>
                <w:sdtContent>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52"/>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654"/>
        </w:sdtPr>
        <w:sdtContent>
          <w:tr>
            <w:trPr>
              <w:cantSplit w:val="0"/>
              <w:trHeight w:val="485"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56"/>
                </w:sdtPr>
                <w:sdtContent>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55"/>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58"/>
                </w:sdtPr>
                <w:sdtContent>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57"/>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60"/>
                </w:sdtPr>
                <w:sdtContent>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59"/>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62"/>
                </w:sdtPr>
                <w:sdtContent>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61"/>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64"/>
                </w:sdtPr>
                <w:sdtContent>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63"/>
                      </w:sdtPr>
                      <w:sdtContent>
                        <w:ins w:author="Nguyen Nhu Ngoc B2017210" w:id="30" w:date="2023-10-16T16:50:12Z">
                          <w:r w:rsidDel="00000000" w:rsidR="00000000" w:rsidRPr="00000000">
                            <w:rPr>
                              <w:rtl w:val="0"/>
                            </w:rPr>
                          </w:r>
                        </w:ins>
                      </w:sdtContent>
                    </w:sdt>
                  </w:p>
                </w:sdtContent>
              </w:sdt>
            </w:tc>
          </w:tr>
        </w:sdtContent>
      </w:sdt>
      <w:sdt>
        <w:sdtPr>
          <w:tag w:val="goog_rdk_665"/>
        </w:sdtPr>
        <w:sdtContent>
          <w:tr>
            <w:trPr>
              <w:cantSplit w:val="0"/>
              <w:trHeight w:val="485"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67"/>
                </w:sdtPr>
                <w:sdtContent>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66"/>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69"/>
                </w:sdtPr>
                <w:sdtContent>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68"/>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71"/>
                </w:sdtPr>
                <w:sdtContent>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70"/>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73"/>
                </w:sdtPr>
                <w:sdtContent>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72"/>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75"/>
                </w:sdtPr>
                <w:sdtContent>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74"/>
                      </w:sdtPr>
                      <w:sdtContent>
                        <w:ins w:author="Nguyen Nhu Ngoc B2017210" w:id="30" w:date="2023-10-16T16:50:12Z">
                          <w:r w:rsidDel="00000000" w:rsidR="00000000" w:rsidRPr="00000000">
                            <w:rPr>
                              <w:rtl w:val="0"/>
                            </w:rPr>
                          </w:r>
                        </w:ins>
                      </w:sdtContent>
                    </w:sdt>
                  </w:p>
                </w:sdtContent>
              </w:sdt>
            </w:tc>
          </w:tr>
        </w:sdtContent>
      </w:sdt>
      <w:sdt>
        <w:sdtPr>
          <w:tag w:val="goog_rdk_676"/>
        </w:sdtPr>
        <w:sdtContent>
          <w:tr>
            <w:trPr>
              <w:cantSplit w:val="0"/>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78"/>
                </w:sdtPr>
                <w:sdtContent>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77"/>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Giá trị </w:t>
                          </w:r>
                          <w:r w:rsidDel="00000000" w:rsidR="00000000" w:rsidRPr="00000000">
                            <w:rPr>
                              <w:rFonts w:ascii="Times New Roman" w:cs="Times New Roman" w:eastAsia="Times New Roman" w:hAnsi="Times New Roman"/>
                              <w:b w:val="1"/>
                              <w:sz w:val="26"/>
                              <w:szCs w:val="26"/>
                              <w:rtl w:val="0"/>
                            </w:rPr>
                            <w:t xml:space="preserve">mặc</w:t>
                          </w:r>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80"/>
                </w:sdtPr>
                <w:sdtContent>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79"/>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82"/>
                </w:sdtPr>
                <w:sdtContent>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81"/>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84"/>
                </w:sdtPr>
                <w:sdtContent>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83"/>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86"/>
                </w:sdtPr>
                <w:sdtContent>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85"/>
                      </w:sdtPr>
                      <w:sdtContent>
                        <w:ins w:author="Nguyen Nhu Ngoc B2017210" w:id="30" w:date="2023-10-16T16:50:12Z">
                          <w:r w:rsidDel="00000000" w:rsidR="00000000" w:rsidRPr="00000000">
                            <w:rPr>
                              <w:rtl w:val="0"/>
                            </w:rPr>
                          </w:r>
                        </w:ins>
                      </w:sdtContent>
                    </w:sdt>
                  </w:p>
                </w:sdtContent>
              </w:sdt>
            </w:tc>
          </w:tr>
        </w:sdtContent>
      </w:sdt>
      <w:sdt>
        <w:sdtPr>
          <w:tag w:val="goog_rdk_687"/>
        </w:sdtPr>
        <w:sdtContent>
          <w:tr>
            <w:trPr>
              <w:cantSplit w:val="0"/>
              <w:trHeight w:val="345"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89"/>
                </w:sdtPr>
                <w:sdtContent>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88"/>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91"/>
                </w:sdtPr>
                <w:sdtContent>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90"/>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93"/>
                </w:sdtPr>
                <w:sdtContent>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92"/>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95"/>
                </w:sdtPr>
                <w:sdtContent>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94"/>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697"/>
                </w:sdtPr>
                <w:sdtContent>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96"/>
                      </w:sdtPr>
                      <w:sdtContent>
                        <w:ins w:author="Nguyen Nhu Ngoc B2017210" w:id="30" w:date="2023-10-16T16:50:12Z">
                          <w:r w:rsidDel="00000000" w:rsidR="00000000" w:rsidRPr="00000000">
                            <w:rPr>
                              <w:rtl w:val="0"/>
                            </w:rPr>
                          </w:r>
                        </w:ins>
                      </w:sdtContent>
                    </w:sdt>
                  </w:p>
                </w:sdtContent>
              </w:sdt>
            </w:tc>
          </w:tr>
        </w:sdtContent>
      </w:sdt>
      <w:sdt>
        <w:sdtPr>
          <w:tag w:val="goog_rdk_698"/>
        </w:sdtPr>
        <w:sdtContent>
          <w:tr>
            <w:trPr>
              <w:cantSplit w:val="0"/>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00"/>
                </w:sdtPr>
                <w:sdtContent>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699"/>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02"/>
                </w:sdtPr>
                <w:sdtContent>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01"/>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04"/>
                </w:sdtPr>
                <w:sdtContent>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03"/>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06"/>
                </w:sdtPr>
                <w:sdtContent>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05"/>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08"/>
                </w:sdtPr>
                <w:sdtContent>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07"/>
                      </w:sdtPr>
                      <w:sdtContent>
                        <w:ins w:author="Nguyen Nhu Ngoc B2017210" w:id="30" w:date="2023-10-16T16:50:12Z">
                          <w:r w:rsidDel="00000000" w:rsidR="00000000" w:rsidRPr="00000000">
                            <w:rPr>
                              <w:rtl w:val="0"/>
                            </w:rPr>
                          </w:r>
                        </w:ins>
                      </w:sdtContent>
                    </w:sdt>
                  </w:p>
                </w:sdtContent>
              </w:sdt>
            </w:tc>
          </w:tr>
        </w:sdtContent>
      </w:sdt>
      <w:sdt>
        <w:sdtPr>
          <w:tag w:val="goog_rdk_709"/>
        </w:sdtPr>
        <w:sdtContent>
          <w:tr>
            <w:trPr>
              <w:cantSplit w:val="0"/>
              <w:trHeight w:val="270"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11"/>
                </w:sdtPr>
                <w:sdtContent>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10"/>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13"/>
                </w:sdtPr>
                <w:sdtContent>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12"/>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15"/>
                </w:sdtPr>
                <w:sdtContent>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14"/>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17"/>
                </w:sdtPr>
                <w:sdtContent>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16"/>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19"/>
                </w:sdtPr>
                <w:sdtContent>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18"/>
                      </w:sdtPr>
                      <w:sdtContent>
                        <w:ins w:author="Nguyen Nhu Ngoc B2017210" w:id="30" w:date="2023-10-16T16:50:12Z">
                          <w:r w:rsidDel="00000000" w:rsidR="00000000" w:rsidRPr="00000000">
                            <w:rPr>
                              <w:rtl w:val="0"/>
                            </w:rPr>
                          </w:r>
                        </w:ins>
                      </w:sdtContent>
                    </w:sdt>
                  </w:p>
                </w:sdtContent>
              </w:sdt>
            </w:tc>
          </w:tr>
        </w:sdtContent>
      </w:sdt>
      <w:sdt>
        <w:sdtPr>
          <w:tag w:val="goog_rdk_720"/>
        </w:sdtPr>
        <w:sdtContent>
          <w:tr>
            <w:trPr>
              <w:cantSplit w:val="0"/>
              <w:trHeight w:val="135"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22"/>
                </w:sdtPr>
                <w:sdtContent>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21"/>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24"/>
                </w:sdtPr>
                <w:sdtContent>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23"/>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PHIEU_NHAP</w:t>
                          </w:r>
                        </w:ins>
                      </w:sdtContent>
                    </w:sdt>
                  </w:p>
                </w:sdtContent>
              </w:sdt>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sdt>
                <w:sdtPr>
                  <w:tag w:val="goog_rdk_726"/>
                </w:sdtPr>
                <w:sdtContent>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25"/>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NGUYEN_LIEU</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28"/>
                </w:sdtPr>
                <w:sdtContent>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27"/>
                      </w:sdtPr>
                      <w:sdtConten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30"/>
                </w:sdtPr>
                <w:sdtContent>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29"/>
                      </w:sdtPr>
                      <w:sdtContent>
                        <w:ins w:author="Nguyen Nhu Ngoc B2017210" w:id="30" w:date="2023-10-16T16:50:12Z">
                          <w:r w:rsidDel="00000000" w:rsidR="00000000" w:rsidRPr="00000000">
                            <w:rPr>
                              <w:rtl w:val="0"/>
                            </w:rPr>
                          </w:r>
                        </w:ins>
                      </w:sdtContent>
                    </w:sdt>
                  </w:p>
                </w:sdtContent>
              </w:sdt>
            </w:tc>
          </w:tr>
        </w:sdtContent>
      </w:sdt>
      <w:sdt>
        <w:sdtPr>
          <w:tag w:val="goog_rdk_731"/>
        </w:sdtPr>
        <w:sdtContent>
          <w:tr>
            <w:trPr>
              <w:cantSplit w:val="0"/>
              <w:trHeight w:val="405" w:hRule="atLeast"/>
              <w:tblHeader w:val="0"/>
              <w:ins w:author="Nguyen Nhu Ngoc B2017210" w:id="30" w:date="2023-10-16T16:50:12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33"/>
                </w:sdtPr>
                <w:sdtContent>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32"/>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36"/>
                </w:sdtPr>
                <w:sdtContent>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34"/>
                      </w:sdtPr>
                      <w:sdtContent>
                        <w:ins w:author="Nguyen Nhu Ngoc B2017210" w:id="30" w:date="2023-10-16T16:50:12Z"/>
                        <w:sdt>
                          <w:sdtPr>
                            <w:tag w:val="goog_rdk_735"/>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Change w:author="Nguyen Nhu Ngoc B2017210" w:id="25" w:date="2023-10-16T16:52:08Z">
                                    <w:rPr>
                                      <w:rFonts w:ascii="Times New Roman" w:cs="Times New Roman" w:eastAsia="Times New Roman" w:hAnsi="Times New Roman"/>
                                      <w:b w:val="1"/>
                                      <w:sz w:val="26"/>
                                      <w:szCs w:val="26"/>
                                    </w:rPr>
                                  </w:rPrChange>
                                </w:rPr>
                                <w:t xml:space="preserve">Mã_phiếu_nhập</w:t>
                              </w:r>
                            </w:ins>
                          </w:sdtContent>
                        </w:sd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38"/>
                </w:sdtPr>
                <w:sdtContent>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37"/>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
                            <w:t xml:space="preserve">Mã_nguyên_liệu</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41"/>
                </w:sdtPr>
                <w:sdtContent>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39"/>
                      </w:sdtPr>
                      <w:sdtContent>
                        <w:ins w:author="Nguyen Nhu Ngoc B2017210" w:id="30" w:date="2023-10-16T16:50:12Z"/>
                        <w:sdt>
                          <w:sdtPr>
                            <w:tag w:val="goog_rdk_740"/>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Change w:author="Nguyen Nhu Ngoc B2017210" w:id="28" w:date="2023-10-16T16:52:11Z">
                                    <w:rPr>
                                      <w:rFonts w:ascii="Times New Roman" w:cs="Times New Roman" w:eastAsia="Times New Roman" w:hAnsi="Times New Roman"/>
                                      <w:b w:val="1"/>
                                      <w:sz w:val="26"/>
                                      <w:szCs w:val="26"/>
                                    </w:rPr>
                                  </w:rPrChange>
                                </w:rPr>
                                <w:t xml:space="preserve">Số_lượng</w:t>
                              </w:r>
                            </w:ins>
                          </w:sdtContent>
                        </w:sdt>
                        <w:ins w:author="Nguyen Nhu Ngoc B2017210" w:id="30" w:date="2023-10-16T16:50:1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744"/>
                </w:sdtPr>
                <w:sdtContent>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0" w:date="2023-10-16T16:50:12Z"/>
                        <w:rFonts w:ascii="Times New Roman" w:cs="Times New Roman" w:eastAsia="Times New Roman" w:hAnsi="Times New Roman"/>
                        <w:b w:val="1"/>
                        <w:sz w:val="26"/>
                        <w:szCs w:val="26"/>
                      </w:rPr>
                    </w:pPr>
                    <w:sdt>
                      <w:sdtPr>
                        <w:tag w:val="goog_rdk_742"/>
                      </w:sdtPr>
                      <w:sdtContent>
                        <w:ins w:author="Nguyen Nhu Ngoc B2017210" w:id="30" w:date="2023-10-16T16:50:12Z"/>
                        <w:sdt>
                          <w:sdtPr>
                            <w:tag w:val="goog_rdk_743"/>
                          </w:sdtPr>
                          <w:sdtContent>
                            <w:ins w:author="Nguyen Nhu Ngoc B2017210" w:id="30" w:date="2023-10-16T16:50:12Z">
                              <w:r w:rsidDel="00000000" w:rsidR="00000000" w:rsidRPr="00000000">
                                <w:rPr>
                                  <w:rFonts w:ascii="Times New Roman" w:cs="Times New Roman" w:eastAsia="Times New Roman" w:hAnsi="Times New Roman"/>
                                  <w:b w:val="1"/>
                                  <w:sz w:val="26"/>
                                  <w:szCs w:val="26"/>
                                  <w:rtl w:val="0"/>
                                  <w:rPrChange w:author="Nguyen Nhu Ngoc B2017210" w:id="29" w:date="2023-10-16T16:52:13Z">
                                    <w:rPr>
                                      <w:rFonts w:ascii="Times New Roman" w:cs="Times New Roman" w:eastAsia="Times New Roman" w:hAnsi="Times New Roman"/>
                                      <w:b w:val="1"/>
                                      <w:sz w:val="26"/>
                                      <w:szCs w:val="26"/>
                                    </w:rPr>
                                  </w:rPrChange>
                                </w:rPr>
                                <w:t xml:space="preserve">Đơn_giá</w:t>
                              </w:r>
                            </w:ins>
                          </w:sdtContent>
                        </w:sdt>
                        <w:ins w:author="Nguyen Nhu Ngoc B2017210" w:id="30" w:date="2023-10-16T16:50:12Z">
                          <w:r w:rsidDel="00000000" w:rsidR="00000000" w:rsidRPr="00000000">
                            <w:rPr>
                              <w:rtl w:val="0"/>
                            </w:rPr>
                          </w:r>
                        </w:ins>
                      </w:sdtContent>
                    </w:sdt>
                  </w:p>
                </w:sdtContent>
              </w:sdt>
            </w:tc>
          </w:tr>
        </w:sdtContent>
      </w:sdt>
    </w:tbl>
    <w:p w:rsidR="00000000" w:rsidDel="00000000" w:rsidP="00000000" w:rsidRDefault="00000000" w:rsidRPr="00000000" w14:paraId="0000039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9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96">
      <w:pPr>
        <w:numPr>
          <w:ilvl w:val="2"/>
          <w:numId w:val="12"/>
        </w:numPr>
        <w:ind w:left="720"/>
        <w:rPr>
          <w:sz w:val="26"/>
          <w:szCs w:val="26"/>
          <w:u w:val="none"/>
        </w:rPr>
      </w:pPr>
      <w:r w:rsidDel="00000000" w:rsidR="00000000" w:rsidRPr="00000000">
        <w:rPr>
          <w:rFonts w:ascii="Times New Roman" w:cs="Times New Roman" w:eastAsia="Times New Roman" w:hAnsi="Times New Roman"/>
          <w:b w:val="1"/>
          <w:sz w:val="26"/>
          <w:szCs w:val="26"/>
          <w:rtl w:val="0"/>
        </w:rPr>
        <w:t xml:space="preserve">Bảng </w:t>
      </w:r>
      <w:sdt>
        <w:sdtPr>
          <w:tag w:val="goog_rdk_745"/>
        </w:sdtPr>
        <w:sdtContent>
          <w:r w:rsidDel="00000000" w:rsidR="00000000" w:rsidRPr="00000000">
            <w:rPr>
              <w:rFonts w:ascii="Times New Roman" w:cs="Times New Roman" w:eastAsia="Times New Roman" w:hAnsi="Times New Roman"/>
              <w:b w:val="1"/>
              <w:sz w:val="26"/>
              <w:szCs w:val="26"/>
              <w:rtl w:val="0"/>
              <w:rPrChange w:author="Nguyen Nhu Ngoc B2017210" w:id="7" w:date="2023-10-16T17:20:53Z">
                <w:rPr>
                  <w:rFonts w:ascii="Times New Roman" w:cs="Times New Roman" w:eastAsia="Times New Roman" w:hAnsi="Times New Roman"/>
                  <w:b w:val="1"/>
                  <w:sz w:val="26"/>
                  <w:szCs w:val="26"/>
                </w:rPr>
              </w:rPrChange>
            </w:rPr>
            <w:t xml:space="preserve">CHI_TIET_NGUYEN_LIEU</w:t>
          </w:r>
        </w:sdtContent>
      </w:sdt>
      <w:r w:rsidDel="00000000" w:rsidR="00000000" w:rsidRPr="00000000">
        <w:rPr>
          <w:rtl w:val="0"/>
        </w:rPr>
      </w:r>
    </w:p>
    <w:p w:rsidR="00000000" w:rsidDel="00000000" w:rsidP="00000000" w:rsidRDefault="00000000" w:rsidRPr="00000000" w14:paraId="00000397">
      <w:pPr>
        <w:ind w:left="720" w:firstLine="0"/>
        <w:rPr>
          <w:rFonts w:ascii="Times New Roman" w:cs="Times New Roman" w:eastAsia="Times New Roman" w:hAnsi="Times New Roman"/>
        </w:rPr>
      </w:pPr>
      <w:r w:rsidDel="00000000" w:rsidR="00000000" w:rsidRPr="00000000">
        <w:rPr>
          <w:rtl w:val="0"/>
        </w:rPr>
      </w:r>
    </w:p>
    <w:tbl>
      <w:tblPr>
        <w:tblStyle w:val="Table12"/>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780"/>
        <w:gridCol w:w="735"/>
        <w:gridCol w:w="690"/>
        <w:gridCol w:w="915"/>
        <w:gridCol w:w="810"/>
        <w:tblGridChange w:id="0">
          <w:tblGrid>
            <w:gridCol w:w="450"/>
            <w:gridCol w:w="1425"/>
            <w:gridCol w:w="885"/>
            <w:gridCol w:w="795"/>
            <w:gridCol w:w="720"/>
            <w:gridCol w:w="630"/>
            <w:gridCol w:w="570"/>
            <w:gridCol w:w="570"/>
            <w:gridCol w:w="615"/>
            <w:gridCol w:w="750"/>
            <w:gridCol w:w="780"/>
            <w:gridCol w:w="735"/>
            <w:gridCol w:w="690"/>
            <w:gridCol w:w="91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746"/>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rPr>
                <w:rFonts w:ascii="Times New Roman" w:cs="Times New Roman" w:eastAsia="Times New Roman" w:hAnsi="Times New Roman"/>
              </w:rPr>
            </w:pPr>
            <w:sdt>
              <w:sdtPr>
                <w:tag w:val="goog_rdk_747"/>
              </w:sdtPr>
              <w:sdtContent>
                <w:r w:rsidDel="00000000" w:rsidR="00000000" w:rsidRPr="00000000">
                  <w:rPr>
                    <w:rFonts w:ascii="Times New Roman" w:cs="Times New Roman" w:eastAsia="Times New Roman" w:hAnsi="Times New Roman"/>
                    <w:rtl w:val="0"/>
                    <w:rPrChange w:author="Nguyen Nhu Ngoc B2017210" w:id="13" w:date="2023-10-16T16:46:37Z">
                      <w:rPr>
                        <w:rFonts w:ascii="Times New Roman" w:cs="Times New Roman" w:eastAsia="Times New Roman" w:hAnsi="Times New Roman"/>
                      </w:rPr>
                    </w:rPrChange>
                  </w:rPr>
                  <w:t xml:space="preserve">Mã_món_ăn</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MA_NGUYEN_LIEU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NGUYEN_LIEU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rPr>
                <w:rFonts w:ascii="Times New Roman" w:cs="Times New Roman" w:eastAsia="Times New Roman" w:hAnsi="Times New Roman"/>
              </w:rPr>
            </w:pPr>
            <w:sdt>
              <w:sdtPr>
                <w:tag w:val="goog_rdk_748"/>
              </w:sdtPr>
              <w:sdtContent>
                <w:r w:rsidDel="00000000" w:rsidR="00000000" w:rsidRPr="00000000">
                  <w:rPr>
                    <w:rFonts w:ascii="Times New Roman" w:cs="Times New Roman" w:eastAsia="Times New Roman" w:hAnsi="Times New Roman"/>
                    <w:rtl w:val="0"/>
                    <w:rPrChange w:author="Nguyen Nhu Ngoc B2017210" w:id="31" w:date="2023-10-16T16:54:27Z">
                      <w:rPr>
                        <w:rFonts w:ascii="Times New Roman" w:cs="Times New Roman" w:eastAsia="Times New Roman" w:hAnsi="Times New Roman"/>
                      </w:rPr>
                    </w:rPrChange>
                  </w:rPr>
                  <w:t xml:space="preserve">Mã_nguyêN_liệu</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SO_LUONG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rPr>
                <w:rFonts w:ascii="Times New Roman" w:cs="Times New Roman" w:eastAsia="Times New Roman" w:hAnsi="Times New Roman"/>
              </w:rPr>
            </w:pPr>
            <w:sdt>
              <w:sdtPr>
                <w:tag w:val="goog_rdk_749"/>
              </w:sdtPr>
              <w:sdtContent>
                <w:r w:rsidDel="00000000" w:rsidR="00000000" w:rsidRPr="00000000">
                  <w:rPr>
                    <w:rFonts w:ascii="Times New Roman" w:cs="Times New Roman" w:eastAsia="Times New Roman" w:hAnsi="Times New Roman"/>
                    <w:rtl w:val="0"/>
                    <w:rPrChange w:author="Nguyen Nhu Ngoc B2017210" w:id="28" w:date="2023-10-16T16:52:11Z">
                      <w:rPr>
                        <w:rFonts w:ascii="Times New Roman" w:cs="Times New Roman" w:eastAsia="Times New Roman" w:hAnsi="Times New Roman"/>
                      </w:rPr>
                    </w:rPrChange>
                  </w:rPr>
                  <w:t xml:space="preserve">Số_lượng</w:t>
                </w:r>
              </w:sdtContent>
            </w:sdt>
            <w:r w:rsidDel="00000000" w:rsidR="00000000" w:rsidRPr="00000000">
              <w:rPr>
                <w:rtl w:val="0"/>
              </w:rPr>
            </w:r>
          </w:p>
        </w:tc>
      </w:tr>
    </w:tbl>
    <w:p w:rsidR="00000000" w:rsidDel="00000000" w:rsidP="00000000" w:rsidRDefault="00000000" w:rsidRPr="00000000" w14:paraId="000003D6">
      <w:pPr>
        <w:ind w:left="720" w:firstLine="0"/>
        <w:rPr>
          <w:rFonts w:ascii="Times New Roman" w:cs="Times New Roman" w:eastAsia="Times New Roman" w:hAnsi="Times New Roman"/>
          <w:b w:val="1"/>
          <w:sz w:val="26"/>
          <w:szCs w:val="26"/>
        </w:rPr>
      </w:pPr>
      <w:r w:rsidDel="00000000" w:rsidR="00000000" w:rsidRPr="00000000">
        <w:rPr>
          <w:rtl w:val="0"/>
        </w:rPr>
      </w:r>
    </w:p>
    <w:sdt>
      <w:sdtPr>
        <w:tag w:val="goog_rdk_752"/>
      </w:sdtPr>
      <w:sdtContent>
        <w:p w:rsidR="00000000" w:rsidDel="00000000" w:rsidP="00000000" w:rsidRDefault="00000000" w:rsidRPr="00000000" w14:paraId="000003D7">
          <w:pPr>
            <w:ind w:left="720" w:firstLine="0"/>
            <w:rPr>
              <w:ins w:author="Nguyen Nhu Ngoc B2017210" w:id="32" w:date="2023-10-16T16:52:58Z"/>
              <w:rFonts w:ascii="Times New Roman" w:cs="Times New Roman" w:eastAsia="Times New Roman" w:hAnsi="Times New Roman"/>
              <w:b w:val="1"/>
              <w:sz w:val="26"/>
              <w:szCs w:val="26"/>
            </w:rPr>
          </w:pPr>
          <w:sdt>
            <w:sdtPr>
              <w:tag w:val="goog_rdk_751"/>
            </w:sdtPr>
            <w:sdtContent>
              <w:ins w:author="Nguyen Nhu Ngoc B2017210" w:id="32" w:date="2023-10-16T16:52:58Z">
                <w:r w:rsidDel="00000000" w:rsidR="00000000" w:rsidRPr="00000000">
                  <w:rPr>
                    <w:rtl w:val="0"/>
                  </w:rPr>
                </w:r>
              </w:ins>
            </w:sdtContent>
          </w:sdt>
        </w:p>
      </w:sdtContent>
    </w:sdt>
    <w:tbl>
      <w:tblPr>
        <w:tblStyle w:val="Table13"/>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2040"/>
        <w:gridCol w:w="2490"/>
        <w:gridCol w:w="1620"/>
        <w:tblGridChange w:id="0">
          <w:tblGrid>
            <w:gridCol w:w="4560"/>
            <w:gridCol w:w="2040"/>
            <w:gridCol w:w="2490"/>
            <w:gridCol w:w="1620"/>
          </w:tblGrid>
        </w:tblGridChange>
      </w:tblGrid>
      <w:sdt>
        <w:sdtPr>
          <w:tag w:val="goog_rdk_753"/>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55"/>
                </w:sdtPr>
                <w:sdtContent>
                  <w:p w:rsidR="00000000" w:rsidDel="00000000" w:rsidP="00000000" w:rsidRDefault="00000000" w:rsidRPr="00000000" w14:paraId="000003D8">
                    <w:pPr>
                      <w:ind w:left="720" w:firstLine="0"/>
                      <w:rPr>
                        <w:ins w:author="Nguyen Nhu Ngoc B2017210" w:id="32" w:date="2023-10-16T16:52:58Z"/>
                        <w:rFonts w:ascii="Times New Roman" w:cs="Times New Roman" w:eastAsia="Times New Roman" w:hAnsi="Times New Roman"/>
                        <w:b w:val="1"/>
                        <w:sz w:val="26"/>
                        <w:szCs w:val="26"/>
                      </w:rPr>
                    </w:pPr>
                    <w:sdt>
                      <w:sdtPr>
                        <w:tag w:val="goog_rdk_754"/>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57"/>
                </w:sdtPr>
                <w:sdtContent>
                  <w:p w:rsidR="00000000" w:rsidDel="00000000" w:rsidP="00000000" w:rsidRDefault="00000000" w:rsidRPr="00000000" w14:paraId="000003D9">
                    <w:pPr>
                      <w:ind w:left="720" w:firstLine="0"/>
                      <w:rPr>
                        <w:ins w:author="Nguyen Nhu Ngoc B2017210" w:id="32" w:date="2023-10-16T16:52:58Z"/>
                        <w:rFonts w:ascii="Times New Roman" w:cs="Times New Roman" w:eastAsia="Times New Roman" w:hAnsi="Times New Roman"/>
                        <w:b w:val="1"/>
                        <w:sz w:val="26"/>
                        <w:szCs w:val="26"/>
                      </w:rPr>
                    </w:pPr>
                    <w:sdt>
                      <w:sdtPr>
                        <w:tag w:val="goog_rdk_756"/>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59"/>
                </w:sdtPr>
                <w:sdtContent>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58"/>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61"/>
                </w:sdtPr>
                <w:sdtContent>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60"/>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3</w:t>
                          </w:r>
                        </w:ins>
                      </w:sdtContent>
                    </w:sdt>
                  </w:p>
                </w:sdtContent>
              </w:sdt>
            </w:tc>
          </w:tr>
        </w:sdtContent>
      </w:sdt>
      <w:sdt>
        <w:sdtPr>
          <w:tag w:val="goog_rdk_762"/>
        </w:sdtPr>
        <w:sdtContent>
          <w:tr>
            <w:trPr>
              <w:cantSplit w:val="0"/>
              <w:trHeight w:val="270" w:hRule="atLeast"/>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64"/>
                </w:sdtPr>
                <w:sdtContent>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63"/>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66"/>
                </w:sdtPr>
                <w:sdtContent>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65"/>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MA_MON_AN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68"/>
                </w:sdtPr>
                <w:sdtContent>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67"/>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MA_NGUYEN_LIEU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70"/>
                </w:sdtPr>
                <w:sdtContent>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69"/>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SO_LUONG</w:t>
                          </w:r>
                        </w:ins>
                      </w:sdtContent>
                    </w:sdt>
                  </w:p>
                </w:sdtContent>
              </w:sdt>
            </w:tc>
          </w:tr>
        </w:sdtContent>
      </w:sdt>
      <w:sdt>
        <w:sdtPr>
          <w:tag w:val="goog_rdk_771"/>
        </w:sdtPr>
        <w:sdtContent>
          <w:tr>
            <w:trPr>
              <w:cantSplit w:val="0"/>
              <w:trHeight w:val="485" w:hRule="atLeast"/>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73"/>
                </w:sdtPr>
                <w:sdtContent>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72"/>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75"/>
                </w:sdtPr>
                <w:sdtContent>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74"/>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77"/>
                </w:sdtPr>
                <w:sdtContent>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76"/>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79"/>
                </w:sdtPr>
                <w:sdtContent>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78"/>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float</w:t>
                          </w:r>
                        </w:ins>
                      </w:sdtContent>
                    </w:sdt>
                  </w:p>
                </w:sdtContent>
              </w:sdt>
            </w:tc>
          </w:tr>
        </w:sdtContent>
      </w:sdt>
      <w:sdt>
        <w:sdtPr>
          <w:tag w:val="goog_rdk_780"/>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82"/>
                </w:sdtPr>
                <w:sdtContent>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81"/>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84"/>
                </w:sdtPr>
                <w:sdtContent>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83"/>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86"/>
                </w:sdtPr>
                <w:sdtContent>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85"/>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88"/>
                </w:sdtPr>
                <w:sdtContent>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87"/>
                      </w:sdtPr>
                      <w:sdtContent>
                        <w:ins w:author="Nguyen Nhu Ngoc B2017210" w:id="32" w:date="2023-10-16T16:52:58Z">
                          <w:r w:rsidDel="00000000" w:rsidR="00000000" w:rsidRPr="00000000">
                            <w:rPr>
                              <w:rtl w:val="0"/>
                            </w:rPr>
                          </w:r>
                        </w:ins>
                      </w:sdtContent>
                    </w:sdt>
                  </w:p>
                </w:sdtContent>
              </w:sdt>
            </w:tc>
          </w:tr>
        </w:sdtContent>
      </w:sdt>
      <w:sdt>
        <w:sdtPr>
          <w:tag w:val="goog_rdk_789"/>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91"/>
                </w:sdtPr>
                <w:sdtContent>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90"/>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93"/>
                </w:sdtPr>
                <w:sdtContent>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92"/>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95"/>
                </w:sdtPr>
                <w:sdtContent>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94"/>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97"/>
                </w:sdtPr>
                <w:sdtContent>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96"/>
                      </w:sdtPr>
                      <w:sdtContent>
                        <w:ins w:author="Nguyen Nhu Ngoc B2017210" w:id="32" w:date="2023-10-16T16:52:58Z">
                          <w:r w:rsidDel="00000000" w:rsidR="00000000" w:rsidRPr="00000000">
                            <w:rPr>
                              <w:rtl w:val="0"/>
                            </w:rPr>
                          </w:r>
                        </w:ins>
                      </w:sdtContent>
                    </w:sdt>
                  </w:p>
                </w:sdtContent>
              </w:sdt>
            </w:tc>
          </w:tr>
        </w:sdtContent>
      </w:sdt>
      <w:sdt>
        <w:sdtPr>
          <w:tag w:val="goog_rdk_798"/>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00"/>
                </w:sdtPr>
                <w:sdtContent>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799"/>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02"/>
                </w:sdtPr>
                <w:sdtContent>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01"/>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04"/>
                </w:sdtPr>
                <w:sdtContent>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03"/>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06"/>
                </w:sdtPr>
                <w:sdtContent>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05"/>
                      </w:sdtPr>
                      <w:sdtContent>
                        <w:ins w:author="Nguyen Nhu Ngoc B2017210" w:id="32" w:date="2023-10-16T16:52:58Z">
                          <w:r w:rsidDel="00000000" w:rsidR="00000000" w:rsidRPr="00000000">
                            <w:rPr>
                              <w:rtl w:val="0"/>
                            </w:rPr>
                          </w:r>
                        </w:ins>
                      </w:sdtContent>
                    </w:sdt>
                  </w:p>
                </w:sdtContent>
              </w:sdt>
            </w:tc>
          </w:tr>
        </w:sdtContent>
      </w:sdt>
      <w:sdt>
        <w:sdtPr>
          <w:tag w:val="goog_rdk_807"/>
        </w:sdtPr>
        <w:sdtContent>
          <w:tr>
            <w:trPr>
              <w:cantSplit w:val="0"/>
              <w:trHeight w:val="165" w:hRule="atLeast"/>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09"/>
                </w:sdtPr>
                <w:sdtContent>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08"/>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11"/>
                </w:sdtPr>
                <w:sdtContent>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10"/>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13"/>
                </w:sdtPr>
                <w:sdtContent>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12"/>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15"/>
                </w:sdtPr>
                <w:sdtContent>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14"/>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816"/>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18"/>
                </w:sdtPr>
                <w:sdtContent>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17"/>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20"/>
                </w:sdtPr>
                <w:sdtContent>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19"/>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22"/>
                </w:sdtPr>
                <w:sdtContent>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21"/>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24"/>
                </w:sdtPr>
                <w:sdtContent>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23"/>
                      </w:sdtPr>
                      <w:sdtContent>
                        <w:ins w:author="Nguyen Nhu Ngoc B2017210" w:id="32" w:date="2023-10-16T16:52:58Z">
                          <w:r w:rsidDel="00000000" w:rsidR="00000000" w:rsidRPr="00000000">
                            <w:rPr>
                              <w:rtl w:val="0"/>
                            </w:rPr>
                          </w:r>
                        </w:ins>
                      </w:sdtContent>
                    </w:sdt>
                  </w:p>
                </w:sdtContent>
              </w:sdt>
            </w:tc>
          </w:tr>
        </w:sdtContent>
      </w:sdt>
      <w:sdt>
        <w:sdtPr>
          <w:tag w:val="goog_rdk_825"/>
        </w:sdtPr>
        <w:sdtContent>
          <w:tr>
            <w:trPr>
              <w:cantSplit w:val="0"/>
              <w:trHeight w:val="485" w:hRule="atLeast"/>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27"/>
                </w:sdtPr>
                <w:sdtContent>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26"/>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29"/>
                </w:sdtPr>
                <w:sdtContent>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28"/>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31"/>
                </w:sdtPr>
                <w:sdtContent>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30"/>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33"/>
                </w:sdtPr>
                <w:sdtContent>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32"/>
                      </w:sdtPr>
                      <w:sdtContent>
                        <w:ins w:author="Nguyen Nhu Ngoc B2017210" w:id="32" w:date="2023-10-16T16:52:58Z">
                          <w:r w:rsidDel="00000000" w:rsidR="00000000" w:rsidRPr="00000000">
                            <w:rPr>
                              <w:rtl w:val="0"/>
                            </w:rPr>
                          </w:r>
                        </w:ins>
                      </w:sdtContent>
                    </w:sdt>
                  </w:p>
                </w:sdtContent>
              </w:sdt>
            </w:tc>
          </w:tr>
        </w:sdtContent>
      </w:sdt>
      <w:sdt>
        <w:sdtPr>
          <w:tag w:val="goog_rdk_834"/>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36"/>
                </w:sdtPr>
                <w:sdtContent>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35"/>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Giá trị </w:t>
                          </w:r>
                          <w:r w:rsidDel="00000000" w:rsidR="00000000" w:rsidRPr="00000000">
                            <w:rPr>
                              <w:rFonts w:ascii="Times New Roman" w:cs="Times New Roman" w:eastAsia="Times New Roman" w:hAnsi="Times New Roman"/>
                              <w:b w:val="1"/>
                              <w:sz w:val="26"/>
                              <w:szCs w:val="26"/>
                              <w:rtl w:val="0"/>
                            </w:rPr>
                            <w:t xml:space="preserve">mặc</w:t>
                          </w:r>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38"/>
                </w:sdtPr>
                <w:sdtContent>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37"/>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40"/>
                </w:sdtPr>
                <w:sdtContent>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39"/>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42"/>
                </w:sdtPr>
                <w:sdtContent>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41"/>
                      </w:sdtPr>
                      <w:sdtContent>
                        <w:ins w:author="Nguyen Nhu Ngoc B2017210" w:id="32" w:date="2023-10-16T16:52:58Z">
                          <w:r w:rsidDel="00000000" w:rsidR="00000000" w:rsidRPr="00000000">
                            <w:rPr>
                              <w:rtl w:val="0"/>
                            </w:rPr>
                          </w:r>
                        </w:ins>
                      </w:sdtContent>
                    </w:sdt>
                  </w:p>
                </w:sdtContent>
              </w:sdt>
            </w:tc>
          </w:tr>
        </w:sdtContent>
      </w:sdt>
      <w:sdt>
        <w:sdtPr>
          <w:tag w:val="goog_rdk_843"/>
        </w:sdtPr>
        <w:sdtContent>
          <w:tr>
            <w:trPr>
              <w:cantSplit w:val="0"/>
              <w:trHeight w:val="150" w:hRule="atLeast"/>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45"/>
                </w:sdtPr>
                <w:sdtContent>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44"/>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47"/>
                </w:sdtPr>
                <w:sdtContent>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46"/>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49"/>
                </w:sdtPr>
                <w:sdtContent>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48"/>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51"/>
                </w:sdtPr>
                <w:sdtContent>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50"/>
                      </w:sdtPr>
                      <w:sdtContent>
                        <w:ins w:author="Nguyen Nhu Ngoc B2017210" w:id="32" w:date="2023-10-16T16:52:58Z">
                          <w:r w:rsidDel="00000000" w:rsidR="00000000" w:rsidRPr="00000000">
                            <w:rPr>
                              <w:rtl w:val="0"/>
                            </w:rPr>
                          </w:r>
                        </w:ins>
                      </w:sdtContent>
                    </w:sdt>
                  </w:p>
                </w:sdtContent>
              </w:sdt>
            </w:tc>
          </w:tr>
        </w:sdtContent>
      </w:sdt>
      <w:sdt>
        <w:sdtPr>
          <w:tag w:val="goog_rdk_852"/>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54"/>
                </w:sdtPr>
                <w:sdtContent>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53"/>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56"/>
                </w:sdtPr>
                <w:sdtContent>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55"/>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58"/>
                </w:sdtPr>
                <w:sdtContent>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57"/>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60"/>
                </w:sdtPr>
                <w:sdtContent>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59"/>
                      </w:sdtPr>
                      <w:sdtContent>
                        <w:ins w:author="Nguyen Nhu Ngoc B2017210" w:id="32" w:date="2023-10-16T16:52:58Z">
                          <w:r w:rsidDel="00000000" w:rsidR="00000000" w:rsidRPr="00000000">
                            <w:rPr>
                              <w:rtl w:val="0"/>
                            </w:rPr>
                          </w:r>
                        </w:ins>
                      </w:sdtContent>
                    </w:sdt>
                  </w:p>
                </w:sdtContent>
              </w:sdt>
            </w:tc>
          </w:tr>
        </w:sdtContent>
      </w:sdt>
      <w:sdt>
        <w:sdtPr>
          <w:tag w:val="goog_rdk_861"/>
        </w:sdtPr>
        <w:sdtContent>
          <w:tr>
            <w:trPr>
              <w:cantSplit w:val="0"/>
              <w:trHeight w:val="225" w:hRule="atLeast"/>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63"/>
                </w:sdtPr>
                <w:sdtContent>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62"/>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65"/>
                </w:sdtPr>
                <w:sdtContent>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64"/>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67"/>
                </w:sdtPr>
                <w:sdtContent>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66"/>
                      </w:sdtPr>
                      <w:sdtConten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69"/>
                </w:sdtPr>
                <w:sdtContent>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68"/>
                      </w:sdtPr>
                      <w:sdtContent>
                        <w:ins w:author="Nguyen Nhu Ngoc B2017210" w:id="32" w:date="2023-10-16T16:52:58Z">
                          <w:r w:rsidDel="00000000" w:rsidR="00000000" w:rsidRPr="00000000">
                            <w:rPr>
                              <w:rtl w:val="0"/>
                            </w:rPr>
                          </w:r>
                        </w:ins>
                      </w:sdtContent>
                    </w:sdt>
                  </w:p>
                </w:sdtContent>
              </w:sdt>
            </w:tc>
          </w:tr>
        </w:sdtContent>
      </w:sdt>
      <w:sdt>
        <w:sdtPr>
          <w:tag w:val="goog_rdk_870"/>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72"/>
                </w:sdtPr>
                <w:sdtContent>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71"/>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74"/>
                </w:sdtPr>
                <w:sdtContent>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73"/>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MON_AN</w:t>
                          </w:r>
                        </w:ins>
                      </w:sdtContent>
                    </w:sdt>
                  </w:p>
                </w:sdtContent>
              </w:sdt>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sdt>
                <w:sdtPr>
                  <w:tag w:val="goog_rdk_876"/>
                </w:sdtPr>
                <w:sdtContent>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75"/>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NGUYEN_LIEU</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78"/>
                </w:sdtPr>
                <w:sdtContent>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77"/>
                      </w:sdtPr>
                      <w:sdtContent>
                        <w:ins w:author="Nguyen Nhu Ngoc B2017210" w:id="32" w:date="2023-10-16T16:52:58Z">
                          <w:r w:rsidDel="00000000" w:rsidR="00000000" w:rsidRPr="00000000">
                            <w:rPr>
                              <w:rtl w:val="0"/>
                            </w:rPr>
                          </w:r>
                        </w:ins>
                      </w:sdtContent>
                    </w:sdt>
                  </w:p>
                </w:sdtContent>
              </w:sdt>
            </w:tc>
          </w:tr>
        </w:sdtContent>
      </w:sdt>
      <w:sdt>
        <w:sdtPr>
          <w:tag w:val="goog_rdk_879"/>
        </w:sdtPr>
        <w:sdtContent>
          <w:tr>
            <w:trPr>
              <w:cantSplit w:val="0"/>
              <w:tblHeader w:val="0"/>
              <w:ins w:author="Nguyen Nhu Ngoc B2017210" w:id="32" w:date="2023-10-16T16:52:58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81"/>
                </w:sdtPr>
                <w:sdtContent>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80"/>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83"/>
                </w:sdtPr>
                <w:sdtContent>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82"/>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Mã_món_ăn</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86"/>
                </w:sdtPr>
                <w:sdtContent>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84"/>
                      </w:sdtPr>
                      <w:sdtContent>
                        <w:ins w:author="Nguyen Nhu Ngoc B2017210" w:id="32" w:date="2023-10-16T16:52:58Z"/>
                        <w:sdt>
                          <w:sdtPr>
                            <w:tag w:val="goog_rdk_885"/>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Change w:author="Nguyen Nhu Ngoc B2017210" w:id="31" w:date="2023-10-16T16:54:27Z">
                                    <w:rPr>
                                      <w:rFonts w:ascii="Times New Roman" w:cs="Times New Roman" w:eastAsia="Times New Roman" w:hAnsi="Times New Roman"/>
                                      <w:b w:val="1"/>
                                      <w:sz w:val="26"/>
                                      <w:szCs w:val="26"/>
                                    </w:rPr>
                                  </w:rPrChange>
                                </w:rPr>
                                <w:t xml:space="preserve">Mã_nguyên_liệu</w:t>
                              </w:r>
                            </w:ins>
                          </w:sdtContent>
                        </w:sdt>
                        <w:ins w:author="Nguyen Nhu Ngoc B2017210" w:id="32" w:date="2023-10-16T16:52:5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88"/>
                </w:sdtPr>
                <w:sdtContent>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2" w:date="2023-10-16T16:52:58Z"/>
                        <w:rFonts w:ascii="Times New Roman" w:cs="Times New Roman" w:eastAsia="Times New Roman" w:hAnsi="Times New Roman"/>
                        <w:b w:val="1"/>
                        <w:sz w:val="26"/>
                        <w:szCs w:val="26"/>
                      </w:rPr>
                    </w:pPr>
                    <w:sdt>
                      <w:sdtPr>
                        <w:tag w:val="goog_rdk_887"/>
                      </w:sdtPr>
                      <w:sdtContent>
                        <w:ins w:author="Nguyen Nhu Ngoc B2017210" w:id="32" w:date="2023-10-16T16:52:58Z">
                          <w:r w:rsidDel="00000000" w:rsidR="00000000" w:rsidRPr="00000000">
                            <w:rPr>
                              <w:rFonts w:ascii="Times New Roman" w:cs="Times New Roman" w:eastAsia="Times New Roman" w:hAnsi="Times New Roman"/>
                              <w:b w:val="1"/>
                              <w:sz w:val="26"/>
                              <w:szCs w:val="26"/>
                              <w:rtl w:val="0"/>
                            </w:rPr>
                            <w:t xml:space="preserve">Số_lượng</w:t>
                          </w:r>
                          <w:r w:rsidDel="00000000" w:rsidR="00000000" w:rsidRPr="00000000">
                            <w:rPr>
                              <w:rtl w:val="0"/>
                            </w:rPr>
                          </w:r>
                        </w:ins>
                      </w:sdtContent>
                    </w:sdt>
                  </w:p>
                </w:sdtContent>
              </w:sdt>
            </w:tc>
          </w:tr>
        </w:sdtContent>
      </w:sdt>
    </w:tbl>
    <w:p w:rsidR="00000000" w:rsidDel="00000000" w:rsidP="00000000" w:rsidRDefault="00000000" w:rsidRPr="00000000" w14:paraId="0000041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1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16">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Bảng  THUC_DON</w:t>
      </w:r>
    </w:p>
    <w:p w:rsidR="00000000" w:rsidDel="00000000" w:rsidP="00000000" w:rsidRDefault="00000000" w:rsidRPr="00000000" w14:paraId="00000417">
      <w:pPr>
        <w:ind w:left="720" w:firstLine="0"/>
        <w:rPr>
          <w:rFonts w:ascii="Times New Roman" w:cs="Times New Roman" w:eastAsia="Times New Roman" w:hAnsi="Times New Roman"/>
        </w:rPr>
      </w:pPr>
      <w:r w:rsidDel="00000000" w:rsidR="00000000" w:rsidRPr="00000000">
        <w:rPr>
          <w:rtl w:val="0"/>
        </w:rPr>
      </w:r>
    </w:p>
    <w:tbl>
      <w:tblPr>
        <w:tblStyle w:val="Table14"/>
        <w:tblW w:w="1128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395"/>
        <w:gridCol w:w="1005"/>
        <w:gridCol w:w="735"/>
        <w:gridCol w:w="720"/>
        <w:gridCol w:w="615"/>
        <w:gridCol w:w="585"/>
        <w:gridCol w:w="585"/>
        <w:gridCol w:w="645"/>
        <w:gridCol w:w="690"/>
        <w:gridCol w:w="675"/>
        <w:gridCol w:w="630"/>
        <w:gridCol w:w="840"/>
        <w:gridCol w:w="735"/>
        <w:gridCol w:w="900"/>
        <w:tblGridChange w:id="0">
          <w:tblGrid>
            <w:gridCol w:w="525"/>
            <w:gridCol w:w="1395"/>
            <w:gridCol w:w="1005"/>
            <w:gridCol w:w="735"/>
            <w:gridCol w:w="720"/>
            <w:gridCol w:w="615"/>
            <w:gridCol w:w="585"/>
            <w:gridCol w:w="585"/>
            <w:gridCol w:w="645"/>
            <w:gridCol w:w="690"/>
            <w:gridCol w:w="675"/>
            <w:gridCol w:w="630"/>
            <w:gridCol w:w="840"/>
            <w:gridCol w:w="73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mặc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MA_THUC_DON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p w:rsidR="00000000" w:rsidDel="00000000" w:rsidP="00000000" w:rsidRDefault="00000000" w:rsidRPr="00000000" w14:paraId="0000042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ind w:right="-295.3937007874009"/>
              <w:rPr>
                <w:rFonts w:ascii="Times New Roman" w:cs="Times New Roman" w:eastAsia="Times New Roman" w:hAnsi="Times New Roman"/>
              </w:rPr>
            </w:pPr>
            <w:sdt>
              <w:sdtPr>
                <w:tag w:val="goog_rdk_889"/>
              </w:sdtPr>
              <w:sdtContent>
                <w:r w:rsidDel="00000000" w:rsidR="00000000" w:rsidRPr="00000000">
                  <w:rPr>
                    <w:rFonts w:ascii="Times New Roman" w:cs="Times New Roman" w:eastAsia="Times New Roman" w:hAnsi="Times New Roman"/>
                    <w:rtl w:val="0"/>
                    <w:rPrChange w:author="Nguyen Nhu Ngoc B2017210" w:id="33" w:date="2023-10-16T16:57:11Z">
                      <w:rPr>
                        <w:rFonts w:ascii="Times New Roman" w:cs="Times New Roman" w:eastAsia="Times New Roman" w:hAnsi="Times New Roman"/>
                      </w:rPr>
                    </w:rPrChange>
                  </w:rPr>
                  <w:t xml:space="preserve">Mã_thực_đơn</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 _THUC_DON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rPr>
                <w:rFonts w:ascii="Times New Roman" w:cs="Times New Roman" w:eastAsia="Times New Roman" w:hAnsi="Times New Roman"/>
              </w:rPr>
            </w:pPr>
            <w:sdt>
              <w:sdtPr>
                <w:tag w:val="goog_rdk_890"/>
              </w:sdtPr>
              <w:sdtContent>
                <w:r w:rsidDel="00000000" w:rsidR="00000000" w:rsidRPr="00000000">
                  <w:rPr>
                    <w:rFonts w:ascii="Times New Roman" w:cs="Times New Roman" w:eastAsia="Times New Roman" w:hAnsi="Times New Roman"/>
                    <w:rtl w:val="0"/>
                    <w:rPrChange w:author="Nguyen Nhu Ngoc B2017210" w:id="34" w:date="2023-10-16T16:57:13Z">
                      <w:rPr>
                        <w:rFonts w:ascii="Times New Roman" w:cs="Times New Roman" w:eastAsia="Times New Roman" w:hAnsi="Times New Roman"/>
                      </w:rPr>
                    </w:rPrChange>
                  </w:rPr>
                  <w:t xml:space="preserve">Tên_thực_đơn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MO_TA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rPr>
                <w:rFonts w:ascii="Times New Roman" w:cs="Times New Roman" w:eastAsia="Times New Roman" w:hAnsi="Times New Roman"/>
              </w:rPr>
            </w:pPr>
            <w:sdt>
              <w:sdtPr>
                <w:tag w:val="goog_rdk_891"/>
              </w:sdtPr>
              <w:sdtContent>
                <w:r w:rsidDel="00000000" w:rsidR="00000000" w:rsidRPr="00000000">
                  <w:rPr>
                    <w:rFonts w:ascii="Times New Roman" w:cs="Times New Roman" w:eastAsia="Times New Roman" w:hAnsi="Times New Roman"/>
                    <w:rtl w:val="0"/>
                    <w:rPrChange w:author="Nguyen Nhu Ngoc B2017210" w:id="16" w:date="2023-10-16T16:46:41Z">
                      <w:rPr>
                        <w:rFonts w:ascii="Times New Roman" w:cs="Times New Roman" w:eastAsia="Times New Roman" w:hAnsi="Times New Roman"/>
                      </w:rPr>
                    </w:rPrChange>
                  </w:rPr>
                  <w:t xml:space="preserve">Mô_tả</w:t>
                </w:r>
              </w:sdtContent>
            </w:sdt>
            <w:r w:rsidDel="00000000" w:rsidR="00000000" w:rsidRPr="00000000">
              <w:rPr>
                <w:rtl w:val="0"/>
              </w:rPr>
            </w:r>
          </w:p>
        </w:tc>
      </w:tr>
    </w:tbl>
    <w:p w:rsidR="00000000" w:rsidDel="00000000" w:rsidP="00000000" w:rsidRDefault="00000000" w:rsidRPr="00000000" w14:paraId="00000456">
      <w:pPr>
        <w:rPr>
          <w:rFonts w:ascii="Times New Roman" w:cs="Times New Roman" w:eastAsia="Times New Roman" w:hAnsi="Times New Roman"/>
          <w:b w:val="1"/>
          <w:sz w:val="26"/>
          <w:szCs w:val="26"/>
        </w:rPr>
      </w:pPr>
      <w:r w:rsidDel="00000000" w:rsidR="00000000" w:rsidRPr="00000000">
        <w:rPr>
          <w:rtl w:val="0"/>
        </w:rPr>
      </w:r>
    </w:p>
    <w:sdt>
      <w:sdtPr>
        <w:tag w:val="goog_rdk_894"/>
      </w:sdtPr>
      <w:sdtContent>
        <w:p w:rsidR="00000000" w:rsidDel="00000000" w:rsidP="00000000" w:rsidRDefault="00000000" w:rsidRPr="00000000" w14:paraId="00000457">
          <w:pPr>
            <w:rPr>
              <w:ins w:author="Nguyen Nhu Ngoc B2017210" w:id="35" w:date="2023-10-16T16:56:03Z"/>
              <w:rFonts w:ascii="Times New Roman" w:cs="Times New Roman" w:eastAsia="Times New Roman" w:hAnsi="Times New Roman"/>
              <w:b w:val="1"/>
              <w:sz w:val="26"/>
              <w:szCs w:val="26"/>
            </w:rPr>
          </w:pPr>
          <w:sdt>
            <w:sdtPr>
              <w:tag w:val="goog_rdk_893"/>
            </w:sdtPr>
            <w:sdtContent>
              <w:ins w:author="Nguyen Nhu Ngoc B2017210" w:id="35" w:date="2023-10-16T16:56:03Z">
                <w:r w:rsidDel="00000000" w:rsidR="00000000" w:rsidRPr="00000000">
                  <w:rPr>
                    <w:rtl w:val="0"/>
                  </w:rPr>
                </w:r>
              </w:ins>
            </w:sdtContent>
          </w:sdt>
        </w:p>
      </w:sdtContent>
    </w:sdt>
    <w:tbl>
      <w:tblPr>
        <w:tblStyle w:val="Table15"/>
        <w:tblW w:w="10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415"/>
        <w:gridCol w:w="2550"/>
        <w:gridCol w:w="1950"/>
        <w:tblGridChange w:id="0">
          <w:tblGrid>
            <w:gridCol w:w="3960"/>
            <w:gridCol w:w="2415"/>
            <w:gridCol w:w="2550"/>
            <w:gridCol w:w="1950"/>
          </w:tblGrid>
        </w:tblGridChange>
      </w:tblGrid>
      <w:sdt>
        <w:sdtPr>
          <w:tag w:val="goog_rdk_895"/>
        </w:sdtPr>
        <w:sdtContent>
          <w:tr>
            <w:trPr>
              <w:cantSplit w:val="0"/>
              <w:trHeight w:val="270"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97"/>
                </w:sdtPr>
                <w:sdtContent>
                  <w:p w:rsidR="00000000" w:rsidDel="00000000" w:rsidP="00000000" w:rsidRDefault="00000000" w:rsidRPr="00000000" w14:paraId="00000458">
                    <w:pPr>
                      <w:rPr>
                        <w:ins w:author="Nguyen Nhu Ngoc B2017210" w:id="35" w:date="2023-10-16T16:56:03Z"/>
                        <w:rFonts w:ascii="Times New Roman" w:cs="Times New Roman" w:eastAsia="Times New Roman" w:hAnsi="Times New Roman"/>
                        <w:b w:val="1"/>
                        <w:sz w:val="26"/>
                        <w:szCs w:val="26"/>
                      </w:rPr>
                    </w:pPr>
                    <w:sdt>
                      <w:sdtPr>
                        <w:tag w:val="goog_rdk_896"/>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899"/>
                </w:sdtPr>
                <w:sdtContent>
                  <w:p w:rsidR="00000000" w:rsidDel="00000000" w:rsidP="00000000" w:rsidRDefault="00000000" w:rsidRPr="00000000" w14:paraId="00000459">
                    <w:pPr>
                      <w:rPr>
                        <w:ins w:author="Nguyen Nhu Ngoc B2017210" w:id="35" w:date="2023-10-16T16:56:03Z"/>
                        <w:rFonts w:ascii="Times New Roman" w:cs="Times New Roman" w:eastAsia="Times New Roman" w:hAnsi="Times New Roman"/>
                        <w:b w:val="1"/>
                        <w:sz w:val="26"/>
                        <w:szCs w:val="26"/>
                      </w:rPr>
                    </w:pPr>
                    <w:sdt>
                      <w:sdtPr>
                        <w:tag w:val="goog_rdk_898"/>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01"/>
                </w:sdtPr>
                <w:sdtContent>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00"/>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03"/>
                </w:sdtPr>
                <w:sdtContent>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02"/>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3</w:t>
                          </w:r>
                        </w:ins>
                      </w:sdtContent>
                    </w:sdt>
                  </w:p>
                </w:sdtContent>
              </w:sdt>
            </w:tc>
          </w:tr>
        </w:sdtContent>
      </w:sdt>
      <w:sdt>
        <w:sdtPr>
          <w:tag w:val="goog_rdk_904"/>
        </w:sdtPr>
        <w:sdtContent>
          <w:tr>
            <w:trPr>
              <w:cantSplit w:val="0"/>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06"/>
                </w:sdtPr>
                <w:sdtContent>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05"/>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08"/>
                </w:sdtPr>
                <w:sdtContent>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07"/>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MA_THUC_DON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10"/>
                </w:sdtPr>
                <w:sdtContent>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09"/>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TEN _THUC_DON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12"/>
                </w:sdtPr>
                <w:sdtContent>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11"/>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MO_TA</w:t>
                          </w:r>
                        </w:ins>
                      </w:sdtContent>
                    </w:sdt>
                  </w:p>
                </w:sdtContent>
              </w:sdt>
            </w:tc>
          </w:tr>
        </w:sdtContent>
      </w:sdt>
      <w:sdt>
        <w:sdtPr>
          <w:tag w:val="goog_rdk_913"/>
        </w:sdtPr>
        <w:sdtContent>
          <w:tr>
            <w:trPr>
              <w:cantSplit w:val="0"/>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15"/>
                </w:sdtPr>
                <w:sdtContent>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14"/>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17"/>
                </w:sdtPr>
                <w:sdtContent>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16"/>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19"/>
                </w:sdtPr>
                <w:sdtContent>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18"/>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21"/>
                </w:sdtPr>
                <w:sdtContent>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20"/>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r>
        </w:sdtContent>
      </w:sdt>
      <w:sdt>
        <w:sdtPr>
          <w:tag w:val="goog_rdk_922"/>
        </w:sdtPr>
        <w:sdtContent>
          <w:tr>
            <w:trPr>
              <w:cantSplit w:val="0"/>
              <w:trHeight w:val="165"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24"/>
                </w:sdtPr>
                <w:sdtContent>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23"/>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26"/>
                </w:sdtPr>
                <w:sdtContent>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25"/>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28"/>
                </w:sdtPr>
                <w:sdtContent>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27"/>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30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30"/>
                </w:sdtPr>
                <w:sdtContent>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29"/>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50</w:t>
                          </w:r>
                        </w:ins>
                      </w:sdtContent>
                    </w:sdt>
                  </w:p>
                </w:sdtContent>
              </w:sdt>
            </w:tc>
          </w:tr>
        </w:sdtContent>
      </w:sdt>
      <w:sdt>
        <w:sdtPr>
          <w:tag w:val="goog_rdk_931"/>
        </w:sdtPr>
        <w:sdtContent>
          <w:tr>
            <w:trPr>
              <w:cantSplit w:val="0"/>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33"/>
                </w:sdtPr>
                <w:sdtContent>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32"/>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35"/>
                </w:sdtPr>
                <w:sdtContent>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34"/>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37"/>
                </w:sdtPr>
                <w:sdtContent>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36"/>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39"/>
                </w:sdtPr>
                <w:sdtContent>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38"/>
                      </w:sdtPr>
                      <w:sdtContent>
                        <w:ins w:author="Nguyen Nhu Ngoc B2017210" w:id="35" w:date="2023-10-16T16:56:03Z">
                          <w:r w:rsidDel="00000000" w:rsidR="00000000" w:rsidRPr="00000000">
                            <w:rPr>
                              <w:rtl w:val="0"/>
                            </w:rPr>
                          </w:r>
                        </w:ins>
                      </w:sdtContent>
                    </w:sdt>
                  </w:p>
                </w:sdtContent>
              </w:sdt>
            </w:tc>
          </w:tr>
        </w:sdtContent>
      </w:sdt>
      <w:sdt>
        <w:sdtPr>
          <w:tag w:val="goog_rdk_940"/>
        </w:sdtPr>
        <w:sdtContent>
          <w:tr>
            <w:trPr>
              <w:cantSplit w:val="0"/>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42"/>
                </w:sdtPr>
                <w:sdtContent>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41"/>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44"/>
                </w:sdtPr>
                <w:sdtContent>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43"/>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46"/>
                </w:sdtPr>
                <w:sdtContent>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45"/>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48"/>
                </w:sdtPr>
                <w:sdtContent>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47"/>
                      </w:sdtPr>
                      <w:sdtContent>
                        <w:ins w:author="Nguyen Nhu Ngoc B2017210" w:id="35" w:date="2023-10-16T16:56:03Z">
                          <w:r w:rsidDel="00000000" w:rsidR="00000000" w:rsidRPr="00000000">
                            <w:rPr>
                              <w:rtl w:val="0"/>
                            </w:rPr>
                          </w:r>
                        </w:ins>
                      </w:sdtContent>
                    </w:sdt>
                  </w:p>
                </w:sdtContent>
              </w:sdt>
            </w:tc>
          </w:tr>
        </w:sdtContent>
      </w:sdt>
      <w:sdt>
        <w:sdtPr>
          <w:tag w:val="goog_rdk_949"/>
        </w:sdtPr>
        <w:sdtContent>
          <w:tr>
            <w:trPr>
              <w:cantSplit w:val="0"/>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51"/>
                </w:sdtPr>
                <w:sdtContent>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50"/>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53"/>
                </w:sdtPr>
                <w:sdtContent>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52"/>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55"/>
                </w:sdtPr>
                <w:sdtContent>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54"/>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57"/>
                </w:sdtPr>
                <w:sdtContent>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56"/>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958"/>
        </w:sdtPr>
        <w:sdtContent>
          <w:tr>
            <w:trPr>
              <w:cantSplit w:val="0"/>
              <w:trHeight w:val="485"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60"/>
                </w:sdtPr>
                <w:sdtContent>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59"/>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62"/>
                </w:sdtPr>
                <w:sdtContent>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61"/>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64"/>
                </w:sdtPr>
                <w:sdtContent>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63"/>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66"/>
                </w:sdtPr>
                <w:sdtContent>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65"/>
                      </w:sdtPr>
                      <w:sdtContent>
                        <w:ins w:author="Nguyen Nhu Ngoc B2017210" w:id="35" w:date="2023-10-16T16:56:03Z">
                          <w:r w:rsidDel="00000000" w:rsidR="00000000" w:rsidRPr="00000000">
                            <w:rPr>
                              <w:rtl w:val="0"/>
                            </w:rPr>
                          </w:r>
                        </w:ins>
                      </w:sdtContent>
                    </w:sdt>
                  </w:p>
                </w:sdtContent>
              </w:sdt>
            </w:tc>
          </w:tr>
        </w:sdtContent>
      </w:sdt>
      <w:sdt>
        <w:sdtPr>
          <w:tag w:val="goog_rdk_967"/>
        </w:sdtPr>
        <w:sdtContent>
          <w:tr>
            <w:trPr>
              <w:cantSplit w:val="0"/>
              <w:trHeight w:val="485"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69"/>
                </w:sdtPr>
                <w:sdtContent>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68"/>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71"/>
                </w:sdtPr>
                <w:sdtContent>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70"/>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73"/>
                </w:sdtPr>
                <w:sdtContent>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72"/>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75"/>
                </w:sdtPr>
                <w:sdtContent>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74"/>
                      </w:sdtPr>
                      <w:sdtContent>
                        <w:ins w:author="Nguyen Nhu Ngoc B2017210" w:id="35" w:date="2023-10-16T16:56:03Z">
                          <w:r w:rsidDel="00000000" w:rsidR="00000000" w:rsidRPr="00000000">
                            <w:rPr>
                              <w:rtl w:val="0"/>
                            </w:rPr>
                          </w:r>
                        </w:ins>
                      </w:sdtContent>
                    </w:sdt>
                  </w:p>
                </w:sdtContent>
              </w:sdt>
            </w:tc>
          </w:tr>
        </w:sdtContent>
      </w:sdt>
      <w:sdt>
        <w:sdtPr>
          <w:tag w:val="goog_rdk_976"/>
        </w:sdtPr>
        <w:sdtContent>
          <w:tr>
            <w:trPr>
              <w:cantSplit w:val="0"/>
              <w:trHeight w:val="315"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78"/>
                </w:sdtPr>
                <w:sdtContent>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77"/>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Giá trị mặc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80"/>
                </w:sdtPr>
                <w:sdtContent>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79"/>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82"/>
                </w:sdtPr>
                <w:sdtContent>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81"/>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84"/>
                </w:sdtPr>
                <w:sdtContent>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83"/>
                      </w:sdtPr>
                      <w:sdtContent>
                        <w:ins w:author="Nguyen Nhu Ngoc B2017210" w:id="35" w:date="2023-10-16T16:56:03Z">
                          <w:r w:rsidDel="00000000" w:rsidR="00000000" w:rsidRPr="00000000">
                            <w:rPr>
                              <w:rtl w:val="0"/>
                            </w:rPr>
                          </w:r>
                        </w:ins>
                      </w:sdtContent>
                    </w:sdt>
                  </w:p>
                </w:sdtContent>
              </w:sdt>
            </w:tc>
          </w:tr>
        </w:sdtContent>
      </w:sdt>
      <w:sdt>
        <w:sdtPr>
          <w:tag w:val="goog_rdk_985"/>
        </w:sdtPr>
        <w:sdtContent>
          <w:tr>
            <w:trPr>
              <w:cantSplit w:val="0"/>
              <w:trHeight w:val="135"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87"/>
                </w:sdtPr>
                <w:sdtContent>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86"/>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89"/>
                </w:sdtPr>
                <w:sdtContent>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88"/>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91"/>
                </w:sdtPr>
                <w:sdtContent>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90"/>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93"/>
                </w:sdtPr>
                <w:sdtContent>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92"/>
                      </w:sdtPr>
                      <w:sdtContent>
                        <w:ins w:author="Nguyen Nhu Ngoc B2017210" w:id="35" w:date="2023-10-16T16:56:03Z">
                          <w:r w:rsidDel="00000000" w:rsidR="00000000" w:rsidRPr="00000000">
                            <w:rPr>
                              <w:rtl w:val="0"/>
                            </w:rPr>
                          </w:r>
                        </w:ins>
                      </w:sdtContent>
                    </w:sdt>
                  </w:p>
                </w:sdtContent>
              </w:sdt>
            </w:tc>
          </w:tr>
        </w:sdtContent>
      </w:sdt>
      <w:sdt>
        <w:sdtPr>
          <w:tag w:val="goog_rdk_994"/>
        </w:sdtPr>
        <w:sdtContent>
          <w:tr>
            <w:trPr>
              <w:cantSplit w:val="0"/>
              <w:trHeight w:val="15"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96"/>
                </w:sdtPr>
                <w:sdtContent>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95"/>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98"/>
                </w:sdtPr>
                <w:sdtContent>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97"/>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00"/>
                </w:sdtPr>
                <w:sdtContent>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999"/>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02"/>
                </w:sdtPr>
                <w:sdtContent>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01"/>
                      </w:sdtPr>
                      <w:sdtContent>
                        <w:ins w:author="Nguyen Nhu Ngoc B2017210" w:id="35" w:date="2023-10-16T16:56:03Z">
                          <w:r w:rsidDel="00000000" w:rsidR="00000000" w:rsidRPr="00000000">
                            <w:rPr>
                              <w:rtl w:val="0"/>
                            </w:rPr>
                          </w:r>
                        </w:ins>
                      </w:sdtContent>
                    </w:sdt>
                  </w:p>
                </w:sdtContent>
              </w:sdt>
            </w:tc>
          </w:tr>
        </w:sdtContent>
      </w:sdt>
      <w:sdt>
        <w:sdtPr>
          <w:tag w:val="goog_rdk_1003"/>
        </w:sdtPr>
        <w:sdtContent>
          <w:tr>
            <w:trPr>
              <w:cantSplit w:val="0"/>
              <w:trHeight w:val="195"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05"/>
                </w:sdtPr>
                <w:sdtContent>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04"/>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07"/>
                </w:sdtPr>
                <w:sdtContent>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06"/>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09"/>
                </w:sdtPr>
                <w:sdtContent>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08"/>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11"/>
                </w:sdtPr>
                <w:sdtContent>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10"/>
                      </w:sdtPr>
                      <w:sdtContent>
                        <w:ins w:author="Nguyen Nhu Ngoc B2017210" w:id="35" w:date="2023-10-16T16:56:03Z">
                          <w:r w:rsidDel="00000000" w:rsidR="00000000" w:rsidRPr="00000000">
                            <w:rPr>
                              <w:rtl w:val="0"/>
                            </w:rPr>
                          </w:r>
                        </w:ins>
                      </w:sdtContent>
                    </w:sdt>
                  </w:p>
                </w:sdtContent>
              </w:sdt>
            </w:tc>
          </w:tr>
        </w:sdtContent>
      </w:sdt>
      <w:sdt>
        <w:sdtPr>
          <w:tag w:val="goog_rdk_1012"/>
        </w:sdtPr>
        <w:sdtContent>
          <w:tr>
            <w:trPr>
              <w:cantSplit w:val="0"/>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14"/>
                </w:sdtPr>
                <w:sdtContent>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13"/>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16"/>
                </w:sdtPr>
                <w:sdtContent>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15"/>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18"/>
                </w:sdtPr>
                <w:sdtContent>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17"/>
                      </w:sdtPr>
                      <w:sdtConten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20"/>
                </w:sdtPr>
                <w:sdtContent>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19"/>
                      </w:sdtPr>
                      <w:sdtContent>
                        <w:ins w:author="Nguyen Nhu Ngoc B2017210" w:id="35" w:date="2023-10-16T16:56:03Z">
                          <w:r w:rsidDel="00000000" w:rsidR="00000000" w:rsidRPr="00000000">
                            <w:rPr>
                              <w:rtl w:val="0"/>
                            </w:rPr>
                          </w:r>
                        </w:ins>
                      </w:sdtContent>
                    </w:sdt>
                  </w:p>
                </w:sdtContent>
              </w:sdt>
            </w:tc>
          </w:tr>
        </w:sdtContent>
      </w:sdt>
      <w:sdt>
        <w:sdtPr>
          <w:tag w:val="goog_rdk_1021"/>
        </w:sdtPr>
        <w:sdtContent>
          <w:tr>
            <w:trPr>
              <w:cantSplit w:val="0"/>
              <w:trHeight w:val="360" w:hRule="atLeast"/>
              <w:tblHeader w:val="0"/>
              <w:ins w:author="Nguyen Nhu Ngoc B2017210" w:id="35" w:date="2023-10-16T16:56:03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23"/>
                </w:sdtPr>
                <w:sdtContent>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22"/>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26"/>
                </w:sdtPr>
                <w:sdtContent>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24"/>
                      </w:sdtPr>
                      <w:sdtContent>
                        <w:ins w:author="Nguyen Nhu Ngoc B2017210" w:id="35" w:date="2023-10-16T16:56:03Z"/>
                        <w:sdt>
                          <w:sdtPr>
                            <w:tag w:val="goog_rdk_1025"/>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Change w:author="Nguyen Nhu Ngoc B2017210" w:id="33" w:date="2023-10-16T16:57:11Z">
                                    <w:rPr>
                                      <w:rFonts w:ascii="Times New Roman" w:cs="Times New Roman" w:eastAsia="Times New Roman" w:hAnsi="Times New Roman"/>
                                      <w:b w:val="1"/>
                                      <w:sz w:val="26"/>
                                      <w:szCs w:val="26"/>
                                    </w:rPr>
                                  </w:rPrChange>
                                </w:rPr>
                                <w:t xml:space="preserve">Mã_thực_đơn</w:t>
                              </w:r>
                            </w:ins>
                          </w:sdtContent>
                        </w:sd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29"/>
                </w:sdtPr>
                <w:sdtContent>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27"/>
                      </w:sdtPr>
                      <w:sdtContent>
                        <w:ins w:author="Nguyen Nhu Ngoc B2017210" w:id="35" w:date="2023-10-16T16:56:03Z"/>
                        <w:sdt>
                          <w:sdtPr>
                            <w:tag w:val="goog_rdk_1028"/>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Change w:author="Nguyen Nhu Ngoc B2017210" w:id="34" w:date="2023-10-16T16:57:13Z">
                                    <w:rPr>
                                      <w:rFonts w:ascii="Times New Roman" w:cs="Times New Roman" w:eastAsia="Times New Roman" w:hAnsi="Times New Roman"/>
                                      <w:b w:val="1"/>
                                      <w:sz w:val="26"/>
                                      <w:szCs w:val="26"/>
                                    </w:rPr>
                                  </w:rPrChange>
                                </w:rPr>
                                <w:t xml:space="preserve">Tên_thực_đơn</w:t>
                              </w:r>
                            </w:ins>
                          </w:sdtContent>
                        </w:sdt>
                        <w:ins w:author="Nguyen Nhu Ngoc B2017210" w:id="35" w:date="2023-10-16T16:56:03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31"/>
                </w:sdtPr>
                <w:sdtContent>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5" w:date="2023-10-16T16:56:03Z"/>
                        <w:rFonts w:ascii="Times New Roman" w:cs="Times New Roman" w:eastAsia="Times New Roman" w:hAnsi="Times New Roman"/>
                        <w:b w:val="1"/>
                        <w:sz w:val="26"/>
                        <w:szCs w:val="26"/>
                      </w:rPr>
                    </w:pPr>
                    <w:sdt>
                      <w:sdtPr>
                        <w:tag w:val="goog_rdk_1030"/>
                      </w:sdtPr>
                      <w:sdtContent>
                        <w:ins w:author="Nguyen Nhu Ngoc B2017210" w:id="35" w:date="2023-10-16T16:56:03Z">
                          <w:r w:rsidDel="00000000" w:rsidR="00000000" w:rsidRPr="00000000">
                            <w:rPr>
                              <w:rFonts w:ascii="Times New Roman" w:cs="Times New Roman" w:eastAsia="Times New Roman" w:hAnsi="Times New Roman"/>
                              <w:b w:val="1"/>
                              <w:sz w:val="26"/>
                              <w:szCs w:val="26"/>
                              <w:rtl w:val="0"/>
                            </w:rPr>
                            <w:t xml:space="preserve">Mô_tả</w:t>
                          </w:r>
                          <w:r w:rsidDel="00000000" w:rsidR="00000000" w:rsidRPr="00000000">
                            <w:rPr>
                              <w:rtl w:val="0"/>
                            </w:rPr>
                          </w:r>
                        </w:ins>
                      </w:sdtContent>
                    </w:sdt>
                  </w:p>
                </w:sdtContent>
              </w:sdt>
            </w:tc>
          </w:tr>
        </w:sdtContent>
      </w:sdt>
    </w:tbl>
    <w:p w:rsidR="00000000" w:rsidDel="00000000" w:rsidP="00000000" w:rsidRDefault="00000000" w:rsidRPr="00000000" w14:paraId="0000049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96">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Bảng </w:t>
      </w:r>
      <w:sdt>
        <w:sdtPr>
          <w:tag w:val="goog_rdk_1032"/>
        </w:sdtPr>
        <w:sdtContent>
          <w:r w:rsidDel="00000000" w:rsidR="00000000" w:rsidRPr="00000000">
            <w:rPr>
              <w:rFonts w:ascii="Times New Roman" w:cs="Times New Roman" w:eastAsia="Times New Roman" w:hAnsi="Times New Roman"/>
              <w:b w:val="1"/>
              <w:sz w:val="26"/>
              <w:szCs w:val="26"/>
              <w:rtl w:val="0"/>
              <w:rPrChange w:author="Nguyen Nhu Ngoc B2017210" w:id="6" w:date="2023-10-16T17:20:48Z">
                <w:rPr>
                  <w:rFonts w:ascii="Times New Roman" w:cs="Times New Roman" w:eastAsia="Times New Roman" w:hAnsi="Times New Roman"/>
                  <w:b w:val="1"/>
                  <w:sz w:val="26"/>
                  <w:szCs w:val="26"/>
                </w:rPr>
              </w:rPrChange>
            </w:rPr>
            <w:t xml:space="preserve">CHI_TIET_THUC_DON</w:t>
          </w:r>
        </w:sdtContent>
      </w:sdt>
      <w:r w:rsidDel="00000000" w:rsidR="00000000" w:rsidRPr="00000000">
        <w:rPr>
          <w:rtl w:val="0"/>
        </w:rPr>
      </w:r>
    </w:p>
    <w:p w:rsidR="00000000" w:rsidDel="00000000" w:rsidP="00000000" w:rsidRDefault="00000000" w:rsidRPr="00000000" w14:paraId="00000497">
      <w:pPr>
        <w:ind w:left="720" w:firstLine="0"/>
        <w:rPr>
          <w:rFonts w:ascii="Times New Roman" w:cs="Times New Roman" w:eastAsia="Times New Roman" w:hAnsi="Times New Roman"/>
        </w:rPr>
      </w:pPr>
      <w:r w:rsidDel="00000000" w:rsidR="00000000" w:rsidRPr="00000000">
        <w:rPr>
          <w:rtl w:val="0"/>
        </w:rPr>
      </w:r>
    </w:p>
    <w:tbl>
      <w:tblPr>
        <w:tblStyle w:val="Table16"/>
        <w:tblW w:w="1128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395"/>
        <w:gridCol w:w="1005"/>
        <w:gridCol w:w="735"/>
        <w:gridCol w:w="720"/>
        <w:gridCol w:w="615"/>
        <w:gridCol w:w="585"/>
        <w:gridCol w:w="585"/>
        <w:gridCol w:w="645"/>
        <w:gridCol w:w="690"/>
        <w:gridCol w:w="675"/>
        <w:gridCol w:w="630"/>
        <w:gridCol w:w="840"/>
        <w:gridCol w:w="735"/>
        <w:gridCol w:w="900"/>
        <w:tblGridChange w:id="0">
          <w:tblGrid>
            <w:gridCol w:w="525"/>
            <w:gridCol w:w="1395"/>
            <w:gridCol w:w="1005"/>
            <w:gridCol w:w="735"/>
            <w:gridCol w:w="720"/>
            <w:gridCol w:w="615"/>
            <w:gridCol w:w="585"/>
            <w:gridCol w:w="585"/>
            <w:gridCol w:w="645"/>
            <w:gridCol w:w="690"/>
            <w:gridCol w:w="675"/>
            <w:gridCol w:w="630"/>
            <w:gridCol w:w="840"/>
            <w:gridCol w:w="73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1033"/>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MON_AN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ind w:right="-295.3937007874009"/>
              <w:rPr>
                <w:rFonts w:ascii="Times New Roman" w:cs="Times New Roman" w:eastAsia="Times New Roman" w:hAnsi="Times New Roman"/>
              </w:rPr>
            </w:pPr>
            <w:sdt>
              <w:sdtPr>
                <w:tag w:val="goog_rdk_1034"/>
              </w:sdtPr>
              <w:sdtContent>
                <w:r w:rsidDel="00000000" w:rsidR="00000000" w:rsidRPr="00000000">
                  <w:rPr>
                    <w:rFonts w:ascii="Times New Roman" w:cs="Times New Roman" w:eastAsia="Times New Roman" w:hAnsi="Times New Roman"/>
                    <w:rtl w:val="0"/>
                    <w:rPrChange w:author="Nguyen Nhu Ngoc B2017210" w:id="21" w:date="2023-10-16T16:46:21Z">
                      <w:rPr>
                        <w:rFonts w:ascii="Times New Roman" w:cs="Times New Roman" w:eastAsia="Times New Roman" w:hAnsi="Times New Roman"/>
                      </w:rPr>
                    </w:rPrChange>
                  </w:rPr>
                  <w:t xml:space="preserve">Mã_nguyên_liệu</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MA_THUC_DON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THUC-DON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rPr>
                <w:rFonts w:ascii="Times New Roman" w:cs="Times New Roman" w:eastAsia="Times New Roman" w:hAnsi="Times New Roman"/>
              </w:rPr>
            </w:pPr>
            <w:sdt>
              <w:sdtPr>
                <w:tag w:val="goog_rdk_1035"/>
              </w:sdtPr>
              <w:sdtContent>
                <w:r w:rsidDel="00000000" w:rsidR="00000000" w:rsidRPr="00000000">
                  <w:rPr>
                    <w:rFonts w:ascii="Times New Roman" w:cs="Times New Roman" w:eastAsia="Times New Roman" w:hAnsi="Times New Roman"/>
                    <w:rtl w:val="0"/>
                    <w:rPrChange w:author="Nguyen Nhu Ngoc B2017210" w:id="22" w:date="2023-10-16T16:46:17Z">
                      <w:rPr>
                        <w:rFonts w:ascii="Times New Roman" w:cs="Times New Roman" w:eastAsia="Times New Roman" w:hAnsi="Times New Roman"/>
                      </w:rPr>
                    </w:rPrChange>
                  </w:rPr>
                  <w:t xml:space="preserve">Tên_nguyên_liệu</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MO_TA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rPr>
                <w:rFonts w:ascii="Times New Roman" w:cs="Times New Roman" w:eastAsia="Times New Roman" w:hAnsi="Times New Roman"/>
              </w:rPr>
            </w:pPr>
            <w:sdt>
              <w:sdtPr>
                <w:tag w:val="goog_rdk_1036"/>
              </w:sdtPr>
              <w:sdtContent>
                <w:r w:rsidDel="00000000" w:rsidR="00000000" w:rsidRPr="00000000">
                  <w:rPr>
                    <w:rFonts w:ascii="Times New Roman" w:cs="Times New Roman" w:eastAsia="Times New Roman" w:hAnsi="Times New Roman"/>
                    <w:rtl w:val="0"/>
                    <w:rPrChange w:author="Nguyen Nhu Ngoc B2017210" w:id="23" w:date="2023-10-16T16:46:19Z">
                      <w:rPr>
                        <w:rFonts w:ascii="Times New Roman" w:cs="Times New Roman" w:eastAsia="Times New Roman" w:hAnsi="Times New Roman"/>
                      </w:rPr>
                    </w:rPrChange>
                  </w:rPr>
                  <w:t xml:space="preserve">Đơn_vị</w:t>
                </w:r>
              </w:sdtContent>
            </w:sdt>
            <w:r w:rsidDel="00000000" w:rsidR="00000000" w:rsidRPr="00000000">
              <w:rPr>
                <w:rtl w:val="0"/>
              </w:rPr>
            </w:r>
          </w:p>
        </w:tc>
      </w:tr>
    </w:tbl>
    <w:p w:rsidR="00000000" w:rsidDel="00000000" w:rsidP="00000000" w:rsidRDefault="00000000" w:rsidRPr="00000000" w14:paraId="000004D6">
      <w:pPr>
        <w:rPr>
          <w:rFonts w:ascii="Times New Roman" w:cs="Times New Roman" w:eastAsia="Times New Roman" w:hAnsi="Times New Roman"/>
          <w:b w:val="1"/>
          <w:sz w:val="26"/>
          <w:szCs w:val="26"/>
        </w:rPr>
      </w:pPr>
      <w:r w:rsidDel="00000000" w:rsidR="00000000" w:rsidRPr="00000000">
        <w:rPr>
          <w:rtl w:val="0"/>
        </w:rPr>
      </w:r>
    </w:p>
    <w:sdt>
      <w:sdtPr>
        <w:tag w:val="goog_rdk_1039"/>
      </w:sdtPr>
      <w:sdtContent>
        <w:p w:rsidR="00000000" w:rsidDel="00000000" w:rsidP="00000000" w:rsidRDefault="00000000" w:rsidRPr="00000000" w14:paraId="000004D7">
          <w:pPr>
            <w:rPr>
              <w:ins w:author="Nguyen Nhu Ngoc B2017210" w:id="36" w:date="2023-10-16T16:58:15Z"/>
              <w:rFonts w:ascii="Times New Roman" w:cs="Times New Roman" w:eastAsia="Times New Roman" w:hAnsi="Times New Roman"/>
              <w:b w:val="1"/>
              <w:sz w:val="26"/>
              <w:szCs w:val="26"/>
            </w:rPr>
          </w:pPr>
          <w:sdt>
            <w:sdtPr>
              <w:tag w:val="goog_rdk_1038"/>
            </w:sdtPr>
            <w:sdtContent>
              <w:ins w:author="Nguyen Nhu Ngoc B2017210" w:id="36" w:date="2023-10-16T16:58:15Z">
                <w:r w:rsidDel="00000000" w:rsidR="00000000" w:rsidRPr="00000000">
                  <w:rPr>
                    <w:rtl w:val="0"/>
                  </w:rPr>
                </w:r>
              </w:ins>
            </w:sdtContent>
          </w:sdt>
        </w:p>
      </w:sdtContent>
    </w:sdt>
    <w:tbl>
      <w:tblPr>
        <w:tblStyle w:val="Table17"/>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160"/>
        <w:gridCol w:w="2475"/>
        <w:gridCol w:w="2370"/>
        <w:tblGridChange w:id="0">
          <w:tblGrid>
            <w:gridCol w:w="3660"/>
            <w:gridCol w:w="2160"/>
            <w:gridCol w:w="2475"/>
            <w:gridCol w:w="2370"/>
          </w:tblGrid>
        </w:tblGridChange>
      </w:tblGrid>
      <w:sdt>
        <w:sdtPr>
          <w:tag w:val="goog_rdk_1040"/>
        </w:sdtPr>
        <w:sdtContent>
          <w:tr>
            <w:trPr>
              <w:cantSplit w:val="0"/>
              <w:trHeight w:val="220.92529296875003"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42"/>
                </w:sdtPr>
                <w:sdtContent>
                  <w:p w:rsidR="00000000" w:rsidDel="00000000" w:rsidP="00000000" w:rsidRDefault="00000000" w:rsidRPr="00000000" w14:paraId="000004D8">
                    <w:pPr>
                      <w:rPr>
                        <w:ins w:author="Nguyen Nhu Ngoc B2017210" w:id="36" w:date="2023-10-16T16:58:15Z"/>
                        <w:rFonts w:ascii="Times New Roman" w:cs="Times New Roman" w:eastAsia="Times New Roman" w:hAnsi="Times New Roman"/>
                        <w:b w:val="1"/>
                        <w:sz w:val="26"/>
                        <w:szCs w:val="26"/>
                      </w:rPr>
                    </w:pPr>
                    <w:sdt>
                      <w:sdtPr>
                        <w:tag w:val="goog_rdk_1041"/>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44"/>
                </w:sdtPr>
                <w:sdtContent>
                  <w:p w:rsidR="00000000" w:rsidDel="00000000" w:rsidP="00000000" w:rsidRDefault="00000000" w:rsidRPr="00000000" w14:paraId="000004D9">
                    <w:pPr>
                      <w:rPr>
                        <w:ins w:author="Nguyen Nhu Ngoc B2017210" w:id="36" w:date="2023-10-16T16:58:15Z"/>
                        <w:rFonts w:ascii="Times New Roman" w:cs="Times New Roman" w:eastAsia="Times New Roman" w:hAnsi="Times New Roman"/>
                        <w:b w:val="1"/>
                        <w:sz w:val="26"/>
                        <w:szCs w:val="26"/>
                      </w:rPr>
                    </w:pPr>
                    <w:sdt>
                      <w:sdtPr>
                        <w:tag w:val="goog_rdk_1043"/>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46"/>
                </w:sdtPr>
                <w:sdtContent>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45"/>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48"/>
                </w:sdtPr>
                <w:sdtContent>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47"/>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3</w:t>
                          </w:r>
                        </w:ins>
                      </w:sdtContent>
                    </w:sdt>
                  </w:p>
                </w:sdtContent>
              </w:sdt>
            </w:tc>
          </w:tr>
        </w:sdtContent>
      </w:sdt>
      <w:sdt>
        <w:sdtPr>
          <w:tag w:val="goog_rdk_1049"/>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51"/>
                </w:sdtPr>
                <w:sdtContent>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50"/>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53"/>
                </w:sdtPr>
                <w:sdtContent>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52"/>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MA_MON_AN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55"/>
                </w:sdtPr>
                <w:sdtContent>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54"/>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MA_THUC_DON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57"/>
                </w:sdtPr>
                <w:sdtContent>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56"/>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MO_TA</w:t>
                          </w:r>
                        </w:ins>
                      </w:sdtContent>
                    </w:sdt>
                  </w:p>
                </w:sdtContent>
              </w:sdt>
            </w:tc>
          </w:tr>
        </w:sdtContent>
      </w:sdt>
      <w:sdt>
        <w:sdtPr>
          <w:tag w:val="goog_rdk_1058"/>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60"/>
                </w:sdtPr>
                <w:sdtContent>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59"/>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62"/>
                </w:sdtPr>
                <w:sdtContent>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61"/>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64"/>
                </w:sdtPr>
                <w:sdtContent>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63"/>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66"/>
                </w:sdtPr>
                <w:sdtContent>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65"/>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r>
        </w:sdtContent>
      </w:sdt>
      <w:sdt>
        <w:sdtPr>
          <w:tag w:val="goog_rdk_1067"/>
        </w:sdtPr>
        <w:sdtContent>
          <w:tr>
            <w:trPr>
              <w:cantSplit w:val="0"/>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69"/>
                </w:sdtPr>
                <w:sdtContent>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68"/>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71"/>
                </w:sdtPr>
                <w:sdtContent>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70"/>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73"/>
                </w:sdtPr>
                <w:sdtContent>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72"/>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30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75"/>
                </w:sdtPr>
                <w:sdtContent>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74"/>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25</w:t>
                          </w:r>
                        </w:ins>
                      </w:sdtContent>
                    </w:sdt>
                  </w:p>
                </w:sdtContent>
              </w:sdt>
            </w:tc>
          </w:tr>
        </w:sdtContent>
      </w:sdt>
      <w:sdt>
        <w:sdtPr>
          <w:tag w:val="goog_rdk_1076"/>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78"/>
                </w:sdtPr>
                <w:sdtContent>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77"/>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080"/>
                </w:sdtPr>
                <w:sdtContent>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79"/>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084"/>
                </w:sdtPr>
                <w:sdtContent>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83"/>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085"/>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087"/>
                </w:sdtPr>
                <w:sdtContent>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86"/>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089"/>
                </w:sdtPr>
                <w:sdtContent>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88"/>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091"/>
                </w:sdtPr>
                <w:sdtContent>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90"/>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093"/>
                </w:sdtPr>
                <w:sdtContent>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92"/>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094"/>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096"/>
                </w:sdtPr>
                <w:sdtContent>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95"/>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098"/>
                </w:sdtPr>
                <w:sdtContent>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97"/>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00"/>
                </w:sdtPr>
                <w:sdtContent>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099"/>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02"/>
                </w:sdtPr>
                <w:sdtContent>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01"/>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1103"/>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05"/>
                </w:sdtPr>
                <w:sdtContent>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04"/>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07"/>
                </w:sdtPr>
                <w:sdtContent>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06"/>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09"/>
                </w:sdtPr>
                <w:sdtContent>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08"/>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11"/>
                </w:sdtPr>
                <w:sdtContent>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10"/>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112"/>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14"/>
                </w:sdtPr>
                <w:sdtContent>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13"/>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16"/>
                </w:sdtPr>
                <w:sdtContent>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15"/>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18"/>
                </w:sdtPr>
                <w:sdtContent>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17"/>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20"/>
                </w:sdtPr>
                <w:sdtContent>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19"/>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121"/>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24"/>
                </w:sdtPr>
                <w:sdtContent>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22"/>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Giá trị </w:t>
                          </w:r>
                        </w:ins>
                        <w:sdt>
                          <w:sdtPr>
                            <w:tag w:val="goog_rdk_1123"/>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Change w:author="Nguyen Nhu Ngoc B2017210" w:id="12" w:date="2023-10-16T17:00:42Z">
                                    <w:rPr>
                                      <w:rFonts w:ascii="Times New Roman" w:cs="Times New Roman" w:eastAsia="Times New Roman" w:hAnsi="Times New Roman"/>
                                      <w:b w:val="1"/>
                                      <w:sz w:val="26"/>
                                      <w:szCs w:val="26"/>
                                    </w:rPr>
                                  </w:rPrChange>
                                </w:rPr>
                                <w:t xml:space="preserve">măc</w:t>
                              </w:r>
                            </w:ins>
                          </w:sdtContent>
                        </w:sd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26"/>
                </w:sdtPr>
                <w:sdtContent>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25"/>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28"/>
                </w:sdtPr>
                <w:sdtContent>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27"/>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30"/>
                </w:sdtPr>
                <w:sdtContent>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29"/>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131"/>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33"/>
                </w:sdtPr>
                <w:sdtContent>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32"/>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35"/>
                </w:sdtPr>
                <w:sdtContent>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34"/>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37"/>
                </w:sdtPr>
                <w:sdtContent>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36"/>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39"/>
                </w:sdtPr>
                <w:sdtContent>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38"/>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140"/>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42"/>
                </w:sdtPr>
                <w:sdtContent>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41"/>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44"/>
                </w:sdtPr>
                <w:sdtContent>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43"/>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46"/>
                </w:sdtPr>
                <w:sdtContent>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45"/>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48"/>
                </w:sdtPr>
                <w:sdtContent>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47"/>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149"/>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51"/>
                </w:sdtPr>
                <w:sdtContent>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50"/>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53"/>
                </w:sdtPr>
                <w:sdtContent>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52"/>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55"/>
                </w:sdtPr>
                <w:sdtContent>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54"/>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57"/>
                </w:sdtPr>
                <w:sdtContent>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56"/>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158"/>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60"/>
                </w:sdtPr>
                <w:sdtContent>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59"/>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62"/>
                </w:sdtPr>
                <w:sdtContent>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61"/>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MON_AN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64"/>
                </w:sdtPr>
                <w:sdtContent>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63"/>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THUC-DON</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66"/>
                </w:sdtPr>
                <w:sdtContent>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65"/>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 </w:t>
                          </w:r>
                        </w:ins>
                      </w:sdtContent>
                    </w:sdt>
                  </w:p>
                </w:sdtContent>
              </w:sdt>
            </w:tc>
          </w:tr>
        </w:sdtContent>
      </w:sdt>
      <w:sdt>
        <w:sdtPr>
          <w:tag w:val="goog_rdk_1167"/>
        </w:sdtPr>
        <w:sdtContent>
          <w:tr>
            <w:trPr>
              <w:cantSplit w:val="0"/>
              <w:trHeight w:val="500" w:hRule="atLeast"/>
              <w:tblHeader w:val="0"/>
              <w:ins w:author="Nguyen Nhu Ngoc B2017210" w:id="36" w:date="2023-10-16T16:58:15Z"/>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69"/>
                </w:sdtPr>
                <w:sdtContent>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68"/>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71"/>
                </w:sdtPr>
                <w:sdtContent>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70"/>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Mã_nguyên_liệu</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73"/>
                </w:sdtPr>
                <w:sdtContent>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72"/>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Tên_nguyên_liệu</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175"/>
                </w:sdtPr>
                <w:sdtContent>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36" w:date="2023-10-16T16:58:15Z"/>
                        <w:rFonts w:ascii="Times New Roman" w:cs="Times New Roman" w:eastAsia="Times New Roman" w:hAnsi="Times New Roman"/>
                        <w:b w:val="1"/>
                        <w:sz w:val="26"/>
                        <w:szCs w:val="26"/>
                      </w:rPr>
                    </w:pPr>
                    <w:sdt>
                      <w:sdtPr>
                        <w:tag w:val="goog_rdk_1174"/>
                      </w:sdtPr>
                      <w:sdtContent>
                        <w:ins w:author="Nguyen Nhu Ngoc B2017210" w:id="36" w:date="2023-10-16T16:58:15Z">
                          <w:r w:rsidDel="00000000" w:rsidR="00000000" w:rsidRPr="00000000">
                            <w:rPr>
                              <w:rFonts w:ascii="Times New Roman" w:cs="Times New Roman" w:eastAsia="Times New Roman" w:hAnsi="Times New Roman"/>
                              <w:b w:val="1"/>
                              <w:sz w:val="26"/>
                              <w:szCs w:val="26"/>
                              <w:rtl w:val="0"/>
                            </w:rPr>
                            <w:t xml:space="preserve">Đơn_vị</w:t>
                          </w:r>
                          <w:r w:rsidDel="00000000" w:rsidR="00000000" w:rsidRPr="00000000">
                            <w:rPr>
                              <w:rtl w:val="0"/>
                            </w:rPr>
                          </w:r>
                        </w:ins>
                      </w:sdtContent>
                    </w:sdt>
                  </w:p>
                </w:sdtContent>
              </w:sdt>
            </w:tc>
          </w:tr>
        </w:sdtContent>
      </w:sdt>
    </w:tbl>
    <w:p w:rsidR="00000000" w:rsidDel="00000000" w:rsidP="00000000" w:rsidRDefault="00000000" w:rsidRPr="00000000" w14:paraId="000005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16">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Bảng HOA_DON</w:t>
      </w:r>
    </w:p>
    <w:p w:rsidR="00000000" w:rsidDel="00000000" w:rsidP="00000000" w:rsidRDefault="00000000" w:rsidRPr="00000000" w14:paraId="00000517">
      <w:pPr>
        <w:ind w:left="720" w:firstLine="0"/>
        <w:rPr>
          <w:rFonts w:ascii="Times New Roman" w:cs="Times New Roman" w:eastAsia="Times New Roman" w:hAnsi="Times New Roman"/>
        </w:rPr>
      </w:pPr>
      <w:r w:rsidDel="00000000" w:rsidR="00000000" w:rsidRPr="00000000">
        <w:rPr>
          <w:rtl w:val="0"/>
        </w:rPr>
      </w:r>
    </w:p>
    <w:tbl>
      <w:tblPr>
        <w:tblStyle w:val="Table18"/>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870"/>
        <w:gridCol w:w="645"/>
        <w:gridCol w:w="870"/>
        <w:gridCol w:w="735"/>
        <w:gridCol w:w="810"/>
        <w:tblGridChange w:id="0">
          <w:tblGrid>
            <w:gridCol w:w="450"/>
            <w:gridCol w:w="1425"/>
            <w:gridCol w:w="885"/>
            <w:gridCol w:w="795"/>
            <w:gridCol w:w="720"/>
            <w:gridCol w:w="630"/>
            <w:gridCol w:w="570"/>
            <w:gridCol w:w="570"/>
            <w:gridCol w:w="615"/>
            <w:gridCol w:w="750"/>
            <w:gridCol w:w="870"/>
            <w:gridCol w:w="645"/>
            <w:gridCol w:w="87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1176"/>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MA_HOA_DON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rPr>
                <w:rFonts w:ascii="Times New Roman" w:cs="Times New Roman" w:eastAsia="Times New Roman" w:hAnsi="Times New Roman"/>
              </w:rPr>
            </w:pPr>
            <w:sdt>
              <w:sdtPr>
                <w:tag w:val="goog_rdk_1177"/>
              </w:sdtPr>
              <w:sdtContent>
                <w:r w:rsidDel="00000000" w:rsidR="00000000" w:rsidRPr="00000000">
                  <w:rPr>
                    <w:rFonts w:ascii="Times New Roman" w:cs="Times New Roman" w:eastAsia="Times New Roman" w:hAnsi="Times New Roman"/>
                    <w:rtl w:val="0"/>
                    <w:rPrChange w:author="Nguyen Nhu Ngoc B2017210" w:id="37" w:date="2023-10-16T17:15:20Z">
                      <w:rPr>
                        <w:rFonts w:ascii="Times New Roman" w:cs="Times New Roman" w:eastAsia="Times New Roman" w:hAnsi="Times New Roman"/>
                      </w:rPr>
                    </w:rPrChange>
                  </w:rPr>
                  <w:t xml:space="preserve">Mã_hoa_don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MA_THANH_VIEN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THANH_VIEN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rPr>
                <w:rFonts w:ascii="Times New Roman" w:cs="Times New Roman" w:eastAsia="Times New Roman" w:hAnsi="Times New Roman"/>
              </w:rPr>
            </w:pPr>
            <w:sdt>
              <w:sdtPr>
                <w:tag w:val="goog_rdk_1178"/>
              </w:sdtPr>
              <w:sdtContent>
                <w:r w:rsidDel="00000000" w:rsidR="00000000" w:rsidRPr="00000000">
                  <w:rPr>
                    <w:rFonts w:ascii="Times New Roman" w:cs="Times New Roman" w:eastAsia="Times New Roman" w:hAnsi="Times New Roman"/>
                    <w:rtl w:val="0"/>
                    <w:rPrChange w:author="Nguyen Nhu Ngoc B2017210" w:id="38" w:date="2023-10-16T17:15:19Z">
                      <w:rPr>
                        <w:rFonts w:ascii="Times New Roman" w:cs="Times New Roman" w:eastAsia="Times New Roman" w:hAnsi="Times New Roman"/>
                      </w:rPr>
                    </w:rPrChange>
                  </w:rPr>
                  <w:t xml:space="preserve">Mã_thành_vien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MA_BUA_TIEC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rPr>
                <w:rFonts w:ascii="Times New Roman" w:cs="Times New Roman" w:eastAsia="Times New Roman" w:hAnsi="Times New Roman"/>
              </w:rPr>
            </w:pPr>
            <w:sdt>
              <w:sdtPr>
                <w:tag w:val="goog_rdk_1179"/>
              </w:sdtPr>
              <w:sdtContent>
                <w:r w:rsidDel="00000000" w:rsidR="00000000" w:rsidRPr="00000000">
                  <w:rPr>
                    <w:rFonts w:ascii="Times New Roman" w:cs="Times New Roman" w:eastAsia="Times New Roman" w:hAnsi="Times New Roman"/>
                    <w:rtl w:val="0"/>
                    <w:rPrChange w:author="Nguyen Nhu Ngoc B2017210" w:id="39" w:date="2023-10-16T17:15:17Z">
                      <w:rPr>
                        <w:rFonts w:ascii="Times New Roman" w:cs="Times New Roman" w:eastAsia="Times New Roman" w:hAnsi="Times New Roman"/>
                      </w:rPr>
                    </w:rPrChange>
                  </w:rPr>
                  <w:t xml:space="preserve">Mã_bữa_tiệc</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NGAY_LAP_HOA_DON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rPr>
                <w:rFonts w:ascii="Times New Roman" w:cs="Times New Roman" w:eastAsia="Times New Roman" w:hAnsi="Times New Roman"/>
              </w:rPr>
            </w:pPr>
            <w:sdt>
              <w:sdtPr>
                <w:tag w:val="goog_rdk_1180"/>
              </w:sdtPr>
              <w:sdtContent>
                <w:r w:rsidDel="00000000" w:rsidR="00000000" w:rsidRPr="00000000">
                  <w:rPr>
                    <w:rFonts w:ascii="Times New Roman" w:cs="Times New Roman" w:eastAsia="Times New Roman" w:hAnsi="Times New Roman"/>
                    <w:rtl w:val="0"/>
                    <w:rPrChange w:author="Nguyen Nhu Ngoc B2017210" w:id="40" w:date="2023-10-16T17:14:58Z">
                      <w:rPr>
                        <w:rFonts w:ascii="Times New Roman" w:cs="Times New Roman" w:eastAsia="Times New Roman" w:hAnsi="Times New Roman"/>
                      </w:rPr>
                    </w:rPrChange>
                  </w:rPr>
                  <w:t xml:space="preserve">Ngày_lập_hóa_đơn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w:t>
            </w:r>
          </w:p>
        </w:tc>
      </w:tr>
    </w:tbl>
    <w:p w:rsidR="00000000" w:rsidDel="00000000" w:rsidP="00000000" w:rsidRDefault="00000000" w:rsidRPr="00000000" w14:paraId="00000572">
      <w:pPr>
        <w:ind w:left="720" w:firstLine="0"/>
        <w:rPr>
          <w:rFonts w:ascii="Times New Roman" w:cs="Times New Roman" w:eastAsia="Times New Roman" w:hAnsi="Times New Roman"/>
          <w:b w:val="1"/>
          <w:sz w:val="26"/>
          <w:szCs w:val="26"/>
        </w:rPr>
      </w:pPr>
      <w:r w:rsidDel="00000000" w:rsidR="00000000" w:rsidRPr="00000000">
        <w:rPr>
          <w:rtl w:val="0"/>
        </w:rPr>
      </w:r>
    </w:p>
    <w:sdt>
      <w:sdtPr>
        <w:tag w:val="goog_rdk_1183"/>
      </w:sdtPr>
      <w:sdtContent>
        <w:p w:rsidR="00000000" w:rsidDel="00000000" w:rsidP="00000000" w:rsidRDefault="00000000" w:rsidRPr="00000000" w14:paraId="00000573">
          <w:pPr>
            <w:ind w:left="720" w:firstLine="0"/>
            <w:rPr>
              <w:ins w:author="Nguyen Nhu Ngoc B2017210" w:id="41" w:date="2023-10-16T17:14:52Z"/>
              <w:rFonts w:ascii="Times New Roman" w:cs="Times New Roman" w:eastAsia="Times New Roman" w:hAnsi="Times New Roman"/>
              <w:b w:val="1"/>
              <w:sz w:val="26"/>
              <w:szCs w:val="26"/>
            </w:rPr>
          </w:pPr>
          <w:sdt>
            <w:sdtPr>
              <w:tag w:val="goog_rdk_1182"/>
            </w:sdtPr>
            <w:sdtContent>
              <w:ins w:author="Nguyen Nhu Ngoc B2017210" w:id="41" w:date="2023-10-16T17:14:52Z">
                <w:r w:rsidDel="00000000" w:rsidR="00000000" w:rsidRPr="00000000">
                  <w:rPr>
                    <w:rtl w:val="0"/>
                  </w:rPr>
                </w:r>
              </w:ins>
            </w:sdtContent>
          </w:sdt>
        </w:p>
      </w:sdtContent>
    </w:sdt>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55"/>
        <w:gridCol w:w="2115"/>
        <w:gridCol w:w="1770"/>
        <w:gridCol w:w="2580"/>
        <w:gridCol w:w="795"/>
        <w:tblGridChange w:id="0">
          <w:tblGrid>
            <w:gridCol w:w="1785"/>
            <w:gridCol w:w="1755"/>
            <w:gridCol w:w="2115"/>
            <w:gridCol w:w="1770"/>
            <w:gridCol w:w="2580"/>
            <w:gridCol w:w="795"/>
          </w:tblGrid>
        </w:tblGridChange>
      </w:tblGrid>
      <w:sdt>
        <w:sdtPr>
          <w:tag w:val="goog_rdk_1184"/>
        </w:sdtPr>
        <w:sdtContent>
          <w:tr>
            <w:trPr>
              <w:cantSplit w:val="0"/>
              <w:trHeight w:val="530"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86"/>
                </w:sdtPr>
                <w:sdtContent>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185"/>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88"/>
                </w:sdtPr>
                <w:sdtContent>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187"/>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90"/>
                </w:sdtPr>
                <w:sdtContent>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189"/>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92"/>
                </w:sdtPr>
                <w:sdtContent>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191"/>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94"/>
                </w:sdtPr>
                <w:sdtContent>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193"/>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4</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96"/>
                </w:sdtPr>
                <w:sdtContent>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195"/>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5</w:t>
                          </w:r>
                        </w:ins>
                      </w:sdtContent>
                    </w:sdt>
                  </w:p>
                </w:sdtContent>
              </w:sdt>
            </w:tc>
          </w:tr>
        </w:sdtContent>
      </w:sdt>
      <w:sdt>
        <w:sdtPr>
          <w:tag w:val="goog_rdk_1197"/>
        </w:sdtPr>
        <w:sdtContent>
          <w:tr>
            <w:trPr>
              <w:cantSplit w:val="0"/>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99"/>
                </w:sdtPr>
                <w:sdtContent>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198"/>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01"/>
                </w:sdtPr>
                <w:sdtContent>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00"/>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MA_HOA_DON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03"/>
                </w:sdtPr>
                <w:sdtContent>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02"/>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MA_THANH_VIEN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05"/>
                </w:sdtPr>
                <w:sdtContent>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04"/>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MA_BUA_TIEC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07"/>
                </w:sdtPr>
                <w:sdtContent>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06"/>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NGAY_LAP_HOA_DON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09"/>
                </w:sdtPr>
                <w:sdtContent>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08"/>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GIA</w:t>
                          </w:r>
                        </w:ins>
                      </w:sdtContent>
                    </w:sdt>
                  </w:p>
                </w:sdtContent>
              </w:sdt>
            </w:tc>
          </w:tr>
        </w:sdtContent>
      </w:sdt>
      <w:sdt>
        <w:sdtPr>
          <w:tag w:val="goog_rdk_1210"/>
        </w:sdtPr>
        <w:sdtContent>
          <w:tr>
            <w:trPr>
              <w:cantSplit w:val="0"/>
              <w:trHeight w:val="15"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12"/>
                </w:sdtPr>
                <w:sdtContent>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11"/>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14"/>
                </w:sdtPr>
                <w:sdtContent>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13"/>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16"/>
                </w:sdtPr>
                <w:sdtContent>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15"/>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18"/>
                </w:sdtPr>
                <w:sdtContent>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17"/>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20"/>
                </w:sdtPr>
                <w:sdtContent>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19"/>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datetime</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22"/>
                </w:sdtPr>
                <w:sdtContent>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21"/>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float</w:t>
                          </w:r>
                        </w:ins>
                      </w:sdtContent>
                    </w:sdt>
                  </w:p>
                </w:sdtContent>
              </w:sdt>
            </w:tc>
          </w:tr>
        </w:sdtContent>
      </w:sdt>
      <w:sdt>
        <w:sdtPr>
          <w:tag w:val="goog_rdk_1223"/>
        </w:sdtPr>
        <w:sdtContent>
          <w:tr>
            <w:trPr>
              <w:cantSplit w:val="0"/>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25"/>
                </w:sdtPr>
                <w:sdtContent>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24"/>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27"/>
                </w:sdtPr>
                <w:sdtContent>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26"/>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29"/>
                </w:sdtPr>
                <w:sdtContent>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28"/>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31"/>
                </w:sdtPr>
                <w:sdtContent>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30"/>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33"/>
                </w:sdtPr>
                <w:sdtContent>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32"/>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35"/>
                </w:sdtPr>
                <w:sdtContent>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34"/>
                      </w:sdtPr>
                      <w:sdtContent>
                        <w:ins w:author="Nguyen Nhu Ngoc B2017210" w:id="41" w:date="2023-10-16T17:14:52Z">
                          <w:r w:rsidDel="00000000" w:rsidR="00000000" w:rsidRPr="00000000">
                            <w:rPr>
                              <w:rtl w:val="0"/>
                            </w:rPr>
                          </w:r>
                        </w:ins>
                      </w:sdtContent>
                    </w:sdt>
                  </w:p>
                </w:sdtContent>
              </w:sdt>
            </w:tc>
          </w:tr>
        </w:sdtContent>
      </w:sdt>
      <w:sdt>
        <w:sdtPr>
          <w:tag w:val="goog_rdk_1236"/>
        </w:sdtPr>
        <w:sdtContent>
          <w:tr>
            <w:trPr>
              <w:cantSplit w:val="0"/>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38"/>
                </w:sdtPr>
                <w:sdtContent>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37"/>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40"/>
                </w:sdtPr>
                <w:sdtContent>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39"/>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42"/>
                </w:sdtPr>
                <w:sdtContent>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41"/>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44"/>
                </w:sdtPr>
                <w:sdtContent>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43"/>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46"/>
                </w:sdtPr>
                <w:sdtContent>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45"/>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48"/>
                </w:sdtPr>
                <w:sdtContent>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47"/>
                      </w:sdtPr>
                      <w:sdtContent>
                        <w:ins w:author="Nguyen Nhu Ngoc B2017210" w:id="41" w:date="2023-10-16T17:14:52Z">
                          <w:r w:rsidDel="00000000" w:rsidR="00000000" w:rsidRPr="00000000">
                            <w:rPr>
                              <w:rtl w:val="0"/>
                            </w:rPr>
                          </w:r>
                        </w:ins>
                      </w:sdtContent>
                    </w:sdt>
                  </w:p>
                </w:sdtContent>
              </w:sdt>
            </w:tc>
          </w:tr>
        </w:sdtContent>
      </w:sdt>
      <w:sdt>
        <w:sdtPr>
          <w:tag w:val="goog_rdk_1249"/>
        </w:sdtPr>
        <w:sdtContent>
          <w:tr>
            <w:trPr>
              <w:cantSplit w:val="0"/>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51"/>
                </w:sdtPr>
                <w:sdtContent>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50"/>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53"/>
                </w:sdtPr>
                <w:sdtContent>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52"/>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55"/>
                </w:sdtPr>
                <w:sdtContent>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54"/>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57"/>
                </w:sdtPr>
                <w:sdtContent>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56"/>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59"/>
                </w:sdtPr>
                <w:sdtContent>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58"/>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61"/>
                </w:sdtPr>
                <w:sdtContent>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60"/>
                      </w:sdtPr>
                      <w:sdtContent>
                        <w:ins w:author="Nguyen Nhu Ngoc B2017210" w:id="41" w:date="2023-10-16T17:14:52Z">
                          <w:r w:rsidDel="00000000" w:rsidR="00000000" w:rsidRPr="00000000">
                            <w:rPr>
                              <w:rtl w:val="0"/>
                            </w:rPr>
                          </w:r>
                        </w:ins>
                      </w:sdtContent>
                    </w:sdt>
                  </w:p>
                </w:sdtContent>
              </w:sdt>
            </w:tc>
          </w:tr>
        </w:sdtContent>
      </w:sdt>
      <w:sdt>
        <w:sdtPr>
          <w:tag w:val="goog_rdk_1262"/>
        </w:sdtPr>
        <w:sdtContent>
          <w:tr>
            <w:trPr>
              <w:cantSplit w:val="0"/>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64"/>
                </w:sdtPr>
                <w:sdtContent>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63"/>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66"/>
                </w:sdtPr>
                <w:sdtContent>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65"/>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68"/>
                </w:sdtPr>
                <w:sdtContent>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67"/>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70"/>
                </w:sdtPr>
                <w:sdtContent>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69"/>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72"/>
                </w:sdtPr>
                <w:sdtContent>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71"/>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74"/>
                </w:sdtPr>
                <w:sdtContent>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73"/>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1275"/>
        </w:sdtPr>
        <w:sdtContent>
          <w:tr>
            <w:trPr>
              <w:cantSplit w:val="0"/>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77"/>
                </w:sdtPr>
                <w:sdtContent>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76"/>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79"/>
                </w:sdtPr>
                <w:sdtContent>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78"/>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81"/>
                </w:sdtPr>
                <w:sdtContent>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80"/>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83"/>
                </w:sdtPr>
                <w:sdtContent>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82"/>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85"/>
                </w:sdtPr>
                <w:sdtContent>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84"/>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87"/>
                </w:sdtPr>
                <w:sdtContent>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86"/>
                      </w:sdtPr>
                      <w:sdtContent>
                        <w:ins w:author="Nguyen Nhu Ngoc B2017210" w:id="41" w:date="2023-10-16T17:14:52Z">
                          <w:r w:rsidDel="00000000" w:rsidR="00000000" w:rsidRPr="00000000">
                            <w:rPr>
                              <w:rtl w:val="0"/>
                            </w:rPr>
                          </w:r>
                        </w:ins>
                      </w:sdtContent>
                    </w:sdt>
                  </w:p>
                </w:sdtContent>
              </w:sdt>
            </w:tc>
          </w:tr>
        </w:sdtContent>
      </w:sdt>
      <w:sdt>
        <w:sdtPr>
          <w:tag w:val="goog_rdk_1288"/>
        </w:sdtPr>
        <w:sdtContent>
          <w:tr>
            <w:trPr>
              <w:cantSplit w:val="0"/>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90"/>
                </w:sdtPr>
                <w:sdtContent>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89"/>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92"/>
                </w:sdtPr>
                <w:sdtContent>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91"/>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94"/>
                </w:sdtPr>
                <w:sdtContent>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93"/>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96"/>
                </w:sdtPr>
                <w:sdtContent>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95"/>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298"/>
                </w:sdtPr>
                <w:sdtContent>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97"/>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00"/>
                </w:sdtPr>
                <w:sdtContent>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299"/>
                      </w:sdtPr>
                      <w:sdtContent>
                        <w:ins w:author="Nguyen Nhu Ngoc B2017210" w:id="41" w:date="2023-10-16T17:14:52Z">
                          <w:r w:rsidDel="00000000" w:rsidR="00000000" w:rsidRPr="00000000">
                            <w:rPr>
                              <w:rtl w:val="0"/>
                            </w:rPr>
                          </w:r>
                        </w:ins>
                      </w:sdtContent>
                    </w:sdt>
                  </w:p>
                </w:sdtContent>
              </w:sdt>
            </w:tc>
          </w:tr>
        </w:sdtContent>
      </w:sdt>
      <w:sdt>
        <w:sdtPr>
          <w:tag w:val="goog_rdk_1301"/>
        </w:sdtPr>
        <w:sdtContent>
          <w:tr>
            <w:trPr>
              <w:cantSplit w:val="0"/>
              <w:trHeight w:val="206.8505859375"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03"/>
                </w:sdtPr>
                <w:sdtContent>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02"/>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Giá trị </w:t>
                          </w:r>
                          <w:r w:rsidDel="00000000" w:rsidR="00000000" w:rsidRPr="00000000">
                            <w:rPr>
                              <w:rFonts w:ascii="Times New Roman" w:cs="Times New Roman" w:eastAsia="Times New Roman" w:hAnsi="Times New Roman"/>
                              <w:b w:val="1"/>
                              <w:sz w:val="26"/>
                              <w:szCs w:val="26"/>
                              <w:rtl w:val="0"/>
                            </w:rPr>
                            <w:t xml:space="preserve">mặc</w:t>
                          </w:r>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05"/>
                </w:sdtPr>
                <w:sdtContent>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04"/>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07"/>
                </w:sdtPr>
                <w:sdtContent>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06"/>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09"/>
                </w:sdtPr>
                <w:sdtContent>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08"/>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11"/>
                </w:sdtPr>
                <w:sdtContent>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10"/>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13"/>
                </w:sdtPr>
                <w:sdtContent>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12"/>
                      </w:sdtPr>
                      <w:sdtContent>
                        <w:ins w:author="Nguyen Nhu Ngoc B2017210" w:id="41" w:date="2023-10-16T17:14:52Z">
                          <w:r w:rsidDel="00000000" w:rsidR="00000000" w:rsidRPr="00000000">
                            <w:rPr>
                              <w:rtl w:val="0"/>
                            </w:rPr>
                          </w:r>
                        </w:ins>
                      </w:sdtContent>
                    </w:sdt>
                  </w:p>
                </w:sdtContent>
              </w:sdt>
            </w:tc>
          </w:tr>
        </w:sdtContent>
      </w:sdt>
      <w:sdt>
        <w:sdtPr>
          <w:tag w:val="goog_rdk_1314"/>
        </w:sdtPr>
        <w:sdtContent>
          <w:tr>
            <w:trPr>
              <w:cantSplit w:val="0"/>
              <w:trHeight w:val="416.8505859375"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16"/>
                </w:sdtPr>
                <w:sdtContent>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15"/>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18"/>
                </w:sdtPr>
                <w:sdtContent>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17"/>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20"/>
                </w:sdtPr>
                <w:sdtContent>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19"/>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22"/>
                </w:sdtPr>
                <w:sdtContent>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21"/>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24"/>
                </w:sdtPr>
                <w:sdtContent>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23"/>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26"/>
                </w:sdtPr>
                <w:sdtContent>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25"/>
                      </w:sdtPr>
                      <w:sdtContent>
                        <w:ins w:author="Nguyen Nhu Ngoc B2017210" w:id="41" w:date="2023-10-16T17:14:52Z">
                          <w:r w:rsidDel="00000000" w:rsidR="00000000" w:rsidRPr="00000000">
                            <w:rPr>
                              <w:rtl w:val="0"/>
                            </w:rPr>
                          </w:r>
                        </w:ins>
                      </w:sdtContent>
                    </w:sdt>
                  </w:p>
                </w:sdtContent>
              </w:sdt>
            </w:tc>
          </w:tr>
        </w:sdtContent>
      </w:sdt>
      <w:sdt>
        <w:sdtPr>
          <w:tag w:val="goog_rdk_1327"/>
        </w:sdtPr>
        <w:sdtContent>
          <w:tr>
            <w:trPr>
              <w:cantSplit w:val="0"/>
              <w:trHeight w:val="165"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29"/>
                </w:sdtPr>
                <w:sdtContent>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28"/>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31"/>
                </w:sdtPr>
                <w:sdtContent>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30"/>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33"/>
                </w:sdtPr>
                <w:sdtContent>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32"/>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35"/>
                </w:sdtPr>
                <w:sdtContent>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34"/>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37"/>
                </w:sdtPr>
                <w:sdtContent>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36"/>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39"/>
                </w:sdtPr>
                <w:sdtContent>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38"/>
                      </w:sdtPr>
                      <w:sdtContent>
                        <w:ins w:author="Nguyen Nhu Ngoc B2017210" w:id="41" w:date="2023-10-16T17:14:52Z">
                          <w:r w:rsidDel="00000000" w:rsidR="00000000" w:rsidRPr="00000000">
                            <w:rPr>
                              <w:rtl w:val="0"/>
                            </w:rPr>
                          </w:r>
                        </w:ins>
                      </w:sdtContent>
                    </w:sdt>
                  </w:p>
                </w:sdtContent>
              </w:sdt>
            </w:tc>
          </w:tr>
        </w:sdtContent>
      </w:sdt>
      <w:sdt>
        <w:sdtPr>
          <w:tag w:val="goog_rdk_1340"/>
        </w:sdtPr>
        <w:sdtContent>
          <w:tr>
            <w:trPr>
              <w:cantSplit w:val="0"/>
              <w:trHeight w:val="800"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42"/>
                </w:sdtPr>
                <w:sdtContent>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41"/>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44"/>
                </w:sdtPr>
                <w:sdtContent>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43"/>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46"/>
                </w:sdtPr>
                <w:sdtContent>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45"/>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48"/>
                </w:sdtPr>
                <w:sdtContent>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47"/>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50"/>
                </w:sdtPr>
                <w:sdtContent>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49"/>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52"/>
                </w:sdtPr>
                <w:sdtContent>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51"/>
                      </w:sdtPr>
                      <w:sdtContent>
                        <w:ins w:author="Nguyen Nhu Ngoc B2017210" w:id="41" w:date="2023-10-16T17:14:52Z">
                          <w:r w:rsidDel="00000000" w:rsidR="00000000" w:rsidRPr="00000000">
                            <w:rPr>
                              <w:rtl w:val="0"/>
                            </w:rPr>
                          </w:r>
                        </w:ins>
                      </w:sdtContent>
                    </w:sdt>
                  </w:p>
                </w:sdtContent>
              </w:sdt>
            </w:tc>
          </w:tr>
        </w:sdtContent>
      </w:sdt>
      <w:sdt>
        <w:sdtPr>
          <w:tag w:val="goog_rdk_1353"/>
        </w:sdtPr>
        <w:sdtContent>
          <w:tr>
            <w:trPr>
              <w:cantSplit w:val="0"/>
              <w:trHeight w:val="530"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55"/>
                </w:sdtPr>
                <w:sdtContent>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54"/>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57"/>
                </w:sdtPr>
                <w:sdtContent>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56"/>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59"/>
                </w:sdtPr>
                <w:sdtContent>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58"/>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THANH_VIEN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61"/>
                </w:sdtPr>
                <w:sdtContent>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60"/>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TIEC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63"/>
                </w:sdtPr>
                <w:sdtContent>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62"/>
                      </w:sdtPr>
                      <w:sdtConten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65"/>
                </w:sdtPr>
                <w:sdtContent>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64"/>
                      </w:sdtPr>
                      <w:sdtContent>
                        <w:ins w:author="Nguyen Nhu Ngoc B2017210" w:id="41" w:date="2023-10-16T17:14:52Z">
                          <w:r w:rsidDel="00000000" w:rsidR="00000000" w:rsidRPr="00000000">
                            <w:rPr>
                              <w:rtl w:val="0"/>
                            </w:rPr>
                          </w:r>
                        </w:ins>
                      </w:sdtContent>
                    </w:sdt>
                  </w:p>
                </w:sdtContent>
              </w:sdt>
            </w:tc>
          </w:tr>
        </w:sdtContent>
      </w:sdt>
      <w:sdt>
        <w:sdtPr>
          <w:tag w:val="goog_rdk_1366"/>
        </w:sdtPr>
        <w:sdtContent>
          <w:tr>
            <w:trPr>
              <w:cantSplit w:val="0"/>
              <w:trHeight w:val="345" w:hRule="atLeast"/>
              <w:tblHeader w:val="0"/>
              <w:ins w:author="Nguyen Nhu Ngoc B2017210" w:id="41" w:date="2023-10-16T17:14:52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68"/>
                </w:sdtPr>
                <w:sdtContent>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67"/>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71"/>
                </w:sdtPr>
                <w:sdtContent>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69"/>
                      </w:sdtPr>
                      <w:sdtContent>
                        <w:ins w:author="Nguyen Nhu Ngoc B2017210" w:id="41" w:date="2023-10-16T17:14:52Z"/>
                        <w:sdt>
                          <w:sdtPr>
                            <w:tag w:val="goog_rdk_1370"/>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Change w:author="Nguyen Nhu Ngoc B2017210" w:id="37" w:date="2023-10-16T17:15:20Z">
                                    <w:rPr>
                                      <w:rFonts w:ascii="Times New Roman" w:cs="Times New Roman" w:eastAsia="Times New Roman" w:hAnsi="Times New Roman"/>
                                      <w:b w:val="1"/>
                                      <w:sz w:val="26"/>
                                      <w:szCs w:val="26"/>
                                    </w:rPr>
                                  </w:rPrChange>
                                </w:rPr>
                                <w:t xml:space="preserve">Mã_hoa_don</w:t>
                              </w:r>
                            </w:ins>
                          </w:sdtContent>
                        </w:sd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74"/>
                </w:sdtPr>
                <w:sdtContent>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72"/>
                      </w:sdtPr>
                      <w:sdtContent>
                        <w:ins w:author="Nguyen Nhu Ngoc B2017210" w:id="41" w:date="2023-10-16T17:14:52Z"/>
                        <w:sdt>
                          <w:sdtPr>
                            <w:tag w:val="goog_rdk_1373"/>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Change w:author="Nguyen Nhu Ngoc B2017210" w:id="38" w:date="2023-10-16T17:15:19Z">
                                    <w:rPr>
                                      <w:rFonts w:ascii="Times New Roman" w:cs="Times New Roman" w:eastAsia="Times New Roman" w:hAnsi="Times New Roman"/>
                                      <w:b w:val="1"/>
                                      <w:sz w:val="26"/>
                                      <w:szCs w:val="26"/>
                                    </w:rPr>
                                  </w:rPrChange>
                                </w:rPr>
                                <w:t xml:space="preserve">Mã_thành_vien</w:t>
                              </w:r>
                            </w:ins>
                          </w:sdtContent>
                        </w:sd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77"/>
                </w:sdtPr>
                <w:sdtContent>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75"/>
                      </w:sdtPr>
                      <w:sdtContent>
                        <w:ins w:author="Nguyen Nhu Ngoc B2017210" w:id="41" w:date="2023-10-16T17:14:52Z"/>
                        <w:sdt>
                          <w:sdtPr>
                            <w:tag w:val="goog_rdk_1376"/>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Change w:author="Nguyen Nhu Ngoc B2017210" w:id="39" w:date="2023-10-16T17:15:17Z">
                                    <w:rPr>
                                      <w:rFonts w:ascii="Times New Roman" w:cs="Times New Roman" w:eastAsia="Times New Roman" w:hAnsi="Times New Roman"/>
                                      <w:b w:val="1"/>
                                      <w:sz w:val="26"/>
                                      <w:szCs w:val="26"/>
                                    </w:rPr>
                                  </w:rPrChange>
                                </w:rPr>
                                <w:t xml:space="preserve">Mã_bữa_tiệc</w:t>
                              </w:r>
                            </w:ins>
                          </w:sdtContent>
                        </w:sd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80"/>
                </w:sdtPr>
                <w:sdtContent>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78"/>
                      </w:sdtPr>
                      <w:sdtContent>
                        <w:ins w:author="Nguyen Nhu Ngoc B2017210" w:id="41" w:date="2023-10-16T17:14:52Z"/>
                        <w:sdt>
                          <w:sdtPr>
                            <w:tag w:val="goog_rdk_1379"/>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Change w:author="Nguyen Nhu Ngoc B2017210" w:id="40" w:date="2023-10-16T17:14:58Z">
                                    <w:rPr>
                                      <w:rFonts w:ascii="Times New Roman" w:cs="Times New Roman" w:eastAsia="Times New Roman" w:hAnsi="Times New Roman"/>
                                      <w:b w:val="1"/>
                                      <w:sz w:val="26"/>
                                      <w:szCs w:val="26"/>
                                    </w:rPr>
                                  </w:rPrChange>
                                </w:rPr>
                                <w:t xml:space="preserve">Ngày_lập_hóa_đơn</w:t>
                              </w:r>
                            </w:ins>
                          </w:sdtContent>
                        </w:sdt>
                        <w:ins w:author="Nguyen Nhu Ngoc B2017210" w:id="41" w:date="2023-10-16T17:14:52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82"/>
                </w:sdtPr>
                <w:sdtContent>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1" w:date="2023-10-16T17:14:52Z"/>
                        <w:rFonts w:ascii="Times New Roman" w:cs="Times New Roman" w:eastAsia="Times New Roman" w:hAnsi="Times New Roman"/>
                        <w:b w:val="1"/>
                        <w:sz w:val="26"/>
                        <w:szCs w:val="26"/>
                      </w:rPr>
                    </w:pPr>
                    <w:sdt>
                      <w:sdtPr>
                        <w:tag w:val="goog_rdk_1381"/>
                      </w:sdtPr>
                      <w:sdtContent>
                        <w:ins w:author="Nguyen Nhu Ngoc B2017210" w:id="41" w:date="2023-10-16T17:14:52Z">
                          <w:r w:rsidDel="00000000" w:rsidR="00000000" w:rsidRPr="00000000">
                            <w:rPr>
                              <w:rFonts w:ascii="Times New Roman" w:cs="Times New Roman" w:eastAsia="Times New Roman" w:hAnsi="Times New Roman"/>
                              <w:b w:val="1"/>
                              <w:sz w:val="26"/>
                              <w:szCs w:val="26"/>
                              <w:rtl w:val="0"/>
                            </w:rPr>
                            <w:t xml:space="preserve">Giá</w:t>
                          </w:r>
                        </w:ins>
                      </w:sdtContent>
                    </w:sdt>
                  </w:p>
                </w:sdtContent>
              </w:sdt>
            </w:tc>
          </w:tr>
        </w:sdtContent>
      </w:sdt>
    </w:tbl>
    <w:p w:rsidR="00000000" w:rsidDel="00000000" w:rsidP="00000000" w:rsidRDefault="00000000" w:rsidRPr="00000000" w14:paraId="000005CE">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C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D0">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 Bảng THANH_VIEN</w:t>
      </w:r>
    </w:p>
    <w:p w:rsidR="00000000" w:rsidDel="00000000" w:rsidP="00000000" w:rsidRDefault="00000000" w:rsidRPr="00000000" w14:paraId="000005D1">
      <w:pPr>
        <w:ind w:left="720" w:firstLine="0"/>
        <w:rPr>
          <w:rFonts w:ascii="Times New Roman" w:cs="Times New Roman" w:eastAsia="Times New Roman" w:hAnsi="Times New Roman"/>
        </w:rPr>
      </w:pPr>
      <w:r w:rsidDel="00000000" w:rsidR="00000000" w:rsidRPr="00000000">
        <w:rPr>
          <w:rtl w:val="0"/>
        </w:rPr>
      </w:r>
    </w:p>
    <w:tbl>
      <w:tblPr>
        <w:tblStyle w:val="Table20"/>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870"/>
        <w:gridCol w:w="645"/>
        <w:gridCol w:w="870"/>
        <w:gridCol w:w="735"/>
        <w:gridCol w:w="810"/>
        <w:tblGridChange w:id="0">
          <w:tblGrid>
            <w:gridCol w:w="450"/>
            <w:gridCol w:w="1425"/>
            <w:gridCol w:w="885"/>
            <w:gridCol w:w="795"/>
            <w:gridCol w:w="720"/>
            <w:gridCol w:w="630"/>
            <w:gridCol w:w="570"/>
            <w:gridCol w:w="570"/>
            <w:gridCol w:w="615"/>
            <w:gridCol w:w="750"/>
            <w:gridCol w:w="870"/>
            <w:gridCol w:w="645"/>
            <w:gridCol w:w="87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1383"/>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MA_ThANH_VIEN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Mã_thành_viên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TEN_DANG_NHAP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TAI_KHOAN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Tên_đăng_nhập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HO_TEN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Họ_tên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DIA_CHI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Địa_chỉ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SO_DT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Số_điện_thaoị</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GIOI_TINH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Giới_tính</w:t>
            </w:r>
            <w:r w:rsidDel="00000000" w:rsidR="00000000" w:rsidRPr="00000000">
              <w:rPr>
                <w:rtl w:val="0"/>
              </w:rPr>
            </w:r>
          </w:p>
        </w:tc>
      </w:tr>
    </w:tbl>
    <w:p w:rsidR="00000000" w:rsidDel="00000000" w:rsidP="00000000" w:rsidRDefault="00000000" w:rsidRPr="00000000" w14:paraId="0000064A">
      <w:pPr>
        <w:ind w:left="720" w:firstLine="0"/>
        <w:rPr>
          <w:rFonts w:ascii="Times New Roman" w:cs="Times New Roman" w:eastAsia="Times New Roman" w:hAnsi="Times New Roman"/>
          <w:b w:val="1"/>
          <w:sz w:val="26"/>
          <w:szCs w:val="26"/>
        </w:rPr>
      </w:pPr>
      <w:r w:rsidDel="00000000" w:rsidR="00000000" w:rsidRPr="00000000">
        <w:rPr>
          <w:rtl w:val="0"/>
        </w:rPr>
      </w:r>
    </w:p>
    <w:sdt>
      <w:sdtPr>
        <w:tag w:val="goog_rdk_1386"/>
      </w:sdtPr>
      <w:sdtContent>
        <w:p w:rsidR="00000000" w:rsidDel="00000000" w:rsidP="00000000" w:rsidRDefault="00000000" w:rsidRPr="00000000" w14:paraId="0000064B">
          <w:pPr>
            <w:ind w:left="720" w:firstLine="0"/>
            <w:rPr>
              <w:ins w:author="Nguyen Nhu Ngoc B2017210" w:id="42" w:date="2023-10-16T17:11:18Z"/>
              <w:rFonts w:ascii="Times New Roman" w:cs="Times New Roman" w:eastAsia="Times New Roman" w:hAnsi="Times New Roman"/>
              <w:b w:val="1"/>
              <w:sz w:val="26"/>
              <w:szCs w:val="26"/>
            </w:rPr>
          </w:pPr>
          <w:sdt>
            <w:sdtPr>
              <w:tag w:val="goog_rdk_1385"/>
            </w:sdtPr>
            <w:sdtContent>
              <w:ins w:author="Nguyen Nhu Ngoc B2017210" w:id="42" w:date="2023-10-16T17:11:18Z">
                <w:r w:rsidDel="00000000" w:rsidR="00000000" w:rsidRPr="00000000">
                  <w:rPr>
                    <w:rtl w:val="0"/>
                  </w:rPr>
                </w:r>
              </w:ins>
            </w:sdtContent>
          </w:sdt>
        </w:p>
      </w:sdtContent>
    </w:sdt>
    <w:tbl>
      <w:tblPr>
        <w:tblStyle w:val="Table21"/>
        <w:tblW w:w="1108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115"/>
        <w:gridCol w:w="1560"/>
        <w:gridCol w:w="1095"/>
        <w:gridCol w:w="1155"/>
        <w:gridCol w:w="1005"/>
        <w:gridCol w:w="1050"/>
        <w:gridCol w:w="915"/>
        <w:tblGridChange w:id="0">
          <w:tblGrid>
            <w:gridCol w:w="2190"/>
            <w:gridCol w:w="2115"/>
            <w:gridCol w:w="1560"/>
            <w:gridCol w:w="1095"/>
            <w:gridCol w:w="1155"/>
            <w:gridCol w:w="1005"/>
            <w:gridCol w:w="1050"/>
            <w:gridCol w:w="915"/>
          </w:tblGrid>
        </w:tblGridChange>
      </w:tblGrid>
      <w:sdt>
        <w:sdtPr>
          <w:tag w:val="goog_rdk_1387"/>
        </w:sdtPr>
        <w:sdtContent>
          <w:tr>
            <w:trPr>
              <w:cantSplit w:val="0"/>
              <w:trHeight w:val="56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89"/>
                </w:sdtPr>
                <w:sdtContent>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38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91"/>
                </w:sdtPr>
                <w:sdtContent>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390"/>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93"/>
                </w:sdtPr>
                <w:sdtContent>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392"/>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95"/>
                </w:sdtPr>
                <w:sdtContent>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394"/>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97"/>
                </w:sdtPr>
                <w:sdtContent>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396"/>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4</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99"/>
                </w:sdtPr>
                <w:sdtContent>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39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01"/>
                </w:sdtPr>
                <w:sdtContent>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00"/>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6</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03"/>
                </w:sdtPr>
                <w:sdtContent>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02"/>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7</w:t>
                          </w:r>
                        </w:ins>
                      </w:sdtContent>
                    </w:sdt>
                  </w:p>
                </w:sdtContent>
              </w:sdt>
            </w:tc>
          </w:tr>
        </w:sdtContent>
      </w:sdt>
      <w:sdt>
        <w:sdtPr>
          <w:tag w:val="goog_rdk_1404"/>
        </w:sdtPr>
        <w:sdtContent>
          <w:tr>
            <w:trPr>
              <w:cantSplit w:val="0"/>
              <w:trHeight w:val="875"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06"/>
                </w:sdtPr>
                <w:sdtContent>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05"/>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08"/>
                </w:sdtPr>
                <w:sdtContent>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07"/>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MA_THANH_VIEN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10"/>
                </w:sdtPr>
                <w:sdtContent>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09"/>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TEN_DANG_NHAP</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12"/>
                </w:sdtPr>
                <w:sdtContent>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11"/>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HO_TEN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14"/>
                </w:sdtPr>
                <w:sdtContent>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13"/>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DIA_CHI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16"/>
                </w:sdtPr>
                <w:sdtContent>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15"/>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SO_DT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18"/>
                </w:sdtPr>
                <w:sdtContent>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17"/>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EMAIL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20"/>
                </w:sdtPr>
                <w:sdtContent>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19"/>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GIOI_TINH</w:t>
                          </w:r>
                        </w:ins>
                      </w:sdtContent>
                    </w:sdt>
                  </w:p>
                </w:sdtContent>
              </w:sdt>
            </w:tc>
          </w:tr>
        </w:sdtContent>
      </w:sdt>
      <w:sdt>
        <w:sdtPr>
          <w:tag w:val="goog_rdk_1421"/>
        </w:sdtPr>
        <w:sdtContent>
          <w:tr>
            <w:trPr>
              <w:cantSplit w:val="0"/>
              <w:trHeight w:val="315"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23"/>
                </w:sdtPr>
                <w:sdtContent>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22"/>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25"/>
                </w:sdtPr>
                <w:sdtContent>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24"/>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27"/>
                </w:sdtPr>
                <w:sdtContent>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26"/>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29"/>
                </w:sdtPr>
                <w:sdtContent>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2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31"/>
                </w:sdtPr>
                <w:sdtContent>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30"/>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33"/>
                </w:sdtPr>
                <w:sdtContent>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32"/>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35"/>
                </w:sdtPr>
                <w:sdtContent>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34"/>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37"/>
                </w:sdtPr>
                <w:sdtContent>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36"/>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bit</w:t>
                          </w:r>
                        </w:ins>
                      </w:sdtContent>
                    </w:sdt>
                  </w:p>
                </w:sdtContent>
              </w:sdt>
            </w:tc>
          </w:tr>
        </w:sdtContent>
      </w:sdt>
      <w:sdt>
        <w:sdtPr>
          <w:tag w:val="goog_rdk_1438"/>
        </w:sdtPr>
        <w:sdtContent>
          <w:tr>
            <w:trPr>
              <w:cantSplit w:val="0"/>
              <w:trHeight w:val="56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40"/>
                </w:sdtPr>
                <w:sdtContent>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39"/>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42"/>
                </w:sdtPr>
                <w:sdtContent>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41"/>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44"/>
                </w:sdtPr>
                <w:sdtContent>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43"/>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46"/>
                </w:sdtPr>
                <w:sdtContent>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45"/>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30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48"/>
                </w:sdtPr>
                <w:sdtContent>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47"/>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50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50"/>
                </w:sdtPr>
                <w:sdtContent>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49"/>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10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52"/>
                </w:sdtPr>
                <w:sdtContent>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51"/>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25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54"/>
                </w:sdtPr>
                <w:sdtContent>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53"/>
                      </w:sdtPr>
                      <w:sdtContent>
                        <w:ins w:author="Nguyen Nhu Ngoc B2017210" w:id="42" w:date="2023-10-16T17:11:18Z">
                          <w:r w:rsidDel="00000000" w:rsidR="00000000" w:rsidRPr="00000000">
                            <w:rPr>
                              <w:rtl w:val="0"/>
                            </w:rPr>
                          </w:r>
                        </w:ins>
                      </w:sdtContent>
                    </w:sdt>
                  </w:p>
                </w:sdtContent>
              </w:sdt>
            </w:tc>
          </w:tr>
        </w:sdtContent>
      </w:sdt>
      <w:sdt>
        <w:sdtPr>
          <w:tag w:val="goog_rdk_1455"/>
        </w:sdtPr>
        <w:sdtContent>
          <w:tr>
            <w:trPr>
              <w:cantSplit w:val="0"/>
              <w:trHeight w:val="195"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57"/>
                </w:sdtPr>
                <w:sdtContent>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56"/>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59"/>
                </w:sdtPr>
                <w:sdtContent>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5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61"/>
                </w:sdtPr>
                <w:sdtContent>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60"/>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63"/>
                </w:sdtPr>
                <w:sdtContent>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62"/>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65"/>
                </w:sdtPr>
                <w:sdtContent>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64"/>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67"/>
                </w:sdtPr>
                <w:sdtContent>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66"/>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69"/>
                </w:sdtPr>
                <w:sdtContent>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68"/>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71"/>
                </w:sdtPr>
                <w:sdtContent>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70"/>
                      </w:sdtPr>
                      <w:sdtContent>
                        <w:ins w:author="Nguyen Nhu Ngoc B2017210" w:id="42" w:date="2023-10-16T17:11:18Z">
                          <w:r w:rsidDel="00000000" w:rsidR="00000000" w:rsidRPr="00000000">
                            <w:rPr>
                              <w:rtl w:val="0"/>
                            </w:rPr>
                          </w:r>
                        </w:ins>
                      </w:sdtContent>
                    </w:sdt>
                  </w:p>
                </w:sdtContent>
              </w:sdt>
            </w:tc>
          </w:tr>
        </w:sdtContent>
      </w:sdt>
      <w:sdt>
        <w:sdtPr>
          <w:tag w:val="goog_rdk_1472"/>
        </w:sdtPr>
        <w:sdtContent>
          <w:tr>
            <w:trPr>
              <w:cantSplit w:val="0"/>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74"/>
                </w:sdtPr>
                <w:sdtContent>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73"/>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76"/>
                </w:sdtPr>
                <w:sdtContent>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75"/>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78"/>
                </w:sdtPr>
                <w:sdtContent>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77"/>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80"/>
                </w:sdtPr>
                <w:sdtContent>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79"/>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82"/>
                </w:sdtPr>
                <w:sdtContent>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81"/>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84"/>
                </w:sdtPr>
                <w:sdtContent>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83"/>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86"/>
                </w:sdtPr>
                <w:sdtContent>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85"/>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88"/>
                </w:sdtPr>
                <w:sdtContent>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87"/>
                      </w:sdtPr>
                      <w:sdtContent>
                        <w:ins w:author="Nguyen Nhu Ngoc B2017210" w:id="42" w:date="2023-10-16T17:11:18Z">
                          <w:r w:rsidDel="00000000" w:rsidR="00000000" w:rsidRPr="00000000">
                            <w:rPr>
                              <w:rtl w:val="0"/>
                            </w:rPr>
                          </w:r>
                        </w:ins>
                      </w:sdtContent>
                    </w:sdt>
                  </w:p>
                </w:sdtContent>
              </w:sdt>
            </w:tc>
          </w:tr>
        </w:sdtContent>
      </w:sdt>
      <w:sdt>
        <w:sdtPr>
          <w:tag w:val="goog_rdk_1489"/>
        </w:sdtPr>
        <w:sdtContent>
          <w:tr>
            <w:trPr>
              <w:cantSplit w:val="0"/>
              <w:trHeight w:val="9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91"/>
                </w:sdtPr>
                <w:sdtContent>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90"/>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93"/>
                </w:sdtPr>
                <w:sdtContent>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92"/>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95"/>
                </w:sdtPr>
                <w:sdtContent>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94"/>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97"/>
                </w:sdtPr>
                <w:sdtContent>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96"/>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99"/>
                </w:sdtPr>
                <w:sdtContent>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49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01"/>
                </w:sdtPr>
                <w:sdtContent>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00"/>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03"/>
                </w:sdtPr>
                <w:sdtContent>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02"/>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05"/>
                </w:sdtPr>
                <w:sdtContent>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04"/>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1506"/>
        </w:sdtPr>
        <w:sdtContent>
          <w:tr>
            <w:trPr>
              <w:cantSplit w:val="0"/>
              <w:trHeight w:val="56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08"/>
                </w:sdtPr>
                <w:sdtContent>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07"/>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10"/>
                </w:sdtPr>
                <w:sdtContent>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09"/>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12"/>
                </w:sdtPr>
                <w:sdtContent>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11"/>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14"/>
                </w:sdtPr>
                <w:sdtContent>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13"/>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16"/>
                </w:sdtPr>
                <w:sdtContent>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15"/>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18"/>
                </w:sdtPr>
                <w:sdtContent>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17"/>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20"/>
                </w:sdtPr>
                <w:sdtContent>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19"/>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22"/>
                </w:sdtPr>
                <w:sdtContent>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21"/>
                      </w:sdtPr>
                      <w:sdtContent>
                        <w:ins w:author="Nguyen Nhu Ngoc B2017210" w:id="42" w:date="2023-10-16T17:11:18Z">
                          <w:r w:rsidDel="00000000" w:rsidR="00000000" w:rsidRPr="00000000">
                            <w:rPr>
                              <w:rtl w:val="0"/>
                            </w:rPr>
                          </w:r>
                        </w:ins>
                      </w:sdtContent>
                    </w:sdt>
                  </w:p>
                </w:sdtContent>
              </w:sdt>
            </w:tc>
          </w:tr>
        </w:sdtContent>
      </w:sdt>
      <w:sdt>
        <w:sdtPr>
          <w:tag w:val="goog_rdk_1523"/>
        </w:sdtPr>
        <w:sdtContent>
          <w:tr>
            <w:trPr>
              <w:cantSplit w:val="0"/>
              <w:trHeight w:val="56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25"/>
                </w:sdtPr>
                <w:sdtContent>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24"/>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27"/>
                </w:sdtPr>
                <w:sdtContent>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26"/>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29"/>
                </w:sdtPr>
                <w:sdtContent>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28"/>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31"/>
                </w:sdtPr>
                <w:sdtContent>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30"/>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33"/>
                </w:sdtPr>
                <w:sdtContent>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32"/>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35"/>
                </w:sdtPr>
                <w:sdtContent>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34"/>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37"/>
                </w:sdtPr>
                <w:sdtContent>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36"/>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39"/>
                </w:sdtPr>
                <w:sdtContent>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38"/>
                      </w:sdtPr>
                      <w:sdtContent>
                        <w:ins w:author="Nguyen Nhu Ngoc B2017210" w:id="42" w:date="2023-10-16T17:11:18Z">
                          <w:r w:rsidDel="00000000" w:rsidR="00000000" w:rsidRPr="00000000">
                            <w:rPr>
                              <w:rtl w:val="0"/>
                            </w:rPr>
                          </w:r>
                        </w:ins>
                      </w:sdtContent>
                    </w:sdt>
                  </w:p>
                </w:sdtContent>
              </w:sdt>
            </w:tc>
          </w:tr>
        </w:sdtContent>
      </w:sdt>
      <w:sdt>
        <w:sdtPr>
          <w:tag w:val="goog_rdk_1540"/>
        </w:sdtPr>
        <w:sdtContent>
          <w:tr>
            <w:trPr>
              <w:cantSplit w:val="0"/>
              <w:trHeight w:val="56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42"/>
                </w:sdtPr>
                <w:sdtContent>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41"/>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Giá trị măc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44"/>
                </w:sdtPr>
                <w:sdtContent>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43"/>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46"/>
                </w:sdtPr>
                <w:sdtContent>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45"/>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48"/>
                </w:sdtPr>
                <w:sdtContent>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47"/>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50"/>
                </w:sdtPr>
                <w:sdtContent>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49"/>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52"/>
                </w:sdtPr>
                <w:sdtContent>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51"/>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54"/>
                </w:sdtPr>
                <w:sdtContent>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53"/>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56"/>
                </w:sdtPr>
                <w:sdtContent>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55"/>
                      </w:sdtPr>
                      <w:sdtContent>
                        <w:ins w:author="Nguyen Nhu Ngoc B2017210" w:id="42" w:date="2023-10-16T17:11:18Z">
                          <w:r w:rsidDel="00000000" w:rsidR="00000000" w:rsidRPr="00000000">
                            <w:rPr>
                              <w:rtl w:val="0"/>
                            </w:rPr>
                          </w:r>
                        </w:ins>
                      </w:sdtContent>
                    </w:sdt>
                  </w:p>
                </w:sdtContent>
              </w:sdt>
            </w:tc>
          </w:tr>
        </w:sdtContent>
      </w:sdt>
      <w:sdt>
        <w:sdtPr>
          <w:tag w:val="goog_rdk_1557"/>
        </w:sdtPr>
        <w:sdtContent>
          <w:tr>
            <w:trPr>
              <w:cantSplit w:val="0"/>
              <w:trHeight w:val="56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59"/>
                </w:sdtPr>
                <w:sdtContent>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5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61"/>
                </w:sdtPr>
                <w:sdtContent>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60"/>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63"/>
                </w:sdtPr>
                <w:sdtContent>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62"/>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65"/>
                </w:sdtPr>
                <w:sdtContent>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64"/>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67"/>
                </w:sdtPr>
                <w:sdtContent>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66"/>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69"/>
                </w:sdtPr>
                <w:sdtContent>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68"/>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71"/>
                </w:sdtPr>
                <w:sdtContent>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70"/>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73"/>
                </w:sdtPr>
                <w:sdtContent>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72"/>
                      </w:sdtPr>
                      <w:sdtContent>
                        <w:ins w:author="Nguyen Nhu Ngoc B2017210" w:id="42" w:date="2023-10-16T17:11:18Z">
                          <w:r w:rsidDel="00000000" w:rsidR="00000000" w:rsidRPr="00000000">
                            <w:rPr>
                              <w:rtl w:val="0"/>
                            </w:rPr>
                          </w:r>
                        </w:ins>
                      </w:sdtContent>
                    </w:sdt>
                  </w:p>
                </w:sdtContent>
              </w:sdt>
            </w:tc>
          </w:tr>
        </w:sdtContent>
      </w:sdt>
      <w:sdt>
        <w:sdtPr>
          <w:tag w:val="goog_rdk_1574"/>
        </w:sdtPr>
        <w:sdtContent>
          <w:tr>
            <w:trPr>
              <w:cantSplit w:val="0"/>
              <w:trHeight w:val="560" w:hRule="atLeast"/>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76"/>
                </w:sdtPr>
                <w:sdtContent>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75"/>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78"/>
                </w:sdtPr>
                <w:sdtContent>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77"/>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80"/>
                </w:sdtPr>
                <w:sdtContent>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79"/>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82"/>
                </w:sdtPr>
                <w:sdtContent>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81"/>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84"/>
                </w:sdtPr>
                <w:sdtContent>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83"/>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86"/>
                </w:sdtPr>
                <w:sdtContent>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85"/>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88"/>
                </w:sdtPr>
                <w:sdtContent>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87"/>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90"/>
                </w:sdtPr>
                <w:sdtContent>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89"/>
                      </w:sdtPr>
                      <w:sdtContent>
                        <w:ins w:author="Nguyen Nhu Ngoc B2017210" w:id="42" w:date="2023-10-16T17:11:18Z">
                          <w:r w:rsidDel="00000000" w:rsidR="00000000" w:rsidRPr="00000000">
                            <w:rPr>
                              <w:rtl w:val="0"/>
                            </w:rPr>
                          </w:r>
                        </w:ins>
                      </w:sdtContent>
                    </w:sdt>
                  </w:p>
                </w:sdtContent>
              </w:sdt>
            </w:tc>
          </w:tr>
        </w:sdtContent>
      </w:sdt>
      <w:sdt>
        <w:sdtPr>
          <w:tag w:val="goog_rdk_1591"/>
        </w:sdtPr>
        <w:sdtContent>
          <w:tr>
            <w:trPr>
              <w:cantSplit w:val="0"/>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93"/>
                </w:sdtPr>
                <w:sdtContent>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92"/>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95"/>
                </w:sdtPr>
                <w:sdtContent>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94"/>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97"/>
                </w:sdtPr>
                <w:sdtContent>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96"/>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99"/>
                </w:sdtPr>
                <w:sdtContent>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598"/>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01"/>
                </w:sdtPr>
                <w:sdtContent>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00"/>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03"/>
                </w:sdtPr>
                <w:sdtContent>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02"/>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05"/>
                </w:sdtPr>
                <w:sdtContent>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04"/>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07"/>
                </w:sdtPr>
                <w:sdtContent>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06"/>
                      </w:sdtPr>
                      <w:sdtContent>
                        <w:ins w:author="Nguyen Nhu Ngoc B2017210" w:id="42" w:date="2023-10-16T17:11:18Z">
                          <w:r w:rsidDel="00000000" w:rsidR="00000000" w:rsidRPr="00000000">
                            <w:rPr>
                              <w:rtl w:val="0"/>
                            </w:rPr>
                          </w:r>
                        </w:ins>
                      </w:sdtContent>
                    </w:sdt>
                  </w:p>
                </w:sdtContent>
              </w:sdt>
            </w:tc>
          </w:tr>
        </w:sdtContent>
      </w:sdt>
      <w:sdt>
        <w:sdtPr>
          <w:tag w:val="goog_rdk_1608"/>
        </w:sdtPr>
        <w:sdtContent>
          <w:tr>
            <w:trPr>
              <w:cantSplit w:val="0"/>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10"/>
                </w:sdtPr>
                <w:sdtContent>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09"/>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12"/>
                </w:sdtPr>
                <w:sdtContent>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11"/>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14"/>
                </w:sdtPr>
                <w:sdtContent>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13"/>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TAI_KHOAN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16"/>
                </w:sdtPr>
                <w:sdtContent>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15"/>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18"/>
                </w:sdtPr>
                <w:sdtContent>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17"/>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20"/>
                </w:sdtPr>
                <w:sdtContent>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19"/>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22"/>
                </w:sdtPr>
                <w:sdtContent>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21"/>
                      </w:sdtPr>
                      <w:sdtContent>
                        <w:ins w:author="Nguyen Nhu Ngoc B2017210" w:id="42" w:date="2023-10-16T17:11:18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24"/>
                </w:sdtPr>
                <w:sdtContent>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23"/>
                      </w:sdtPr>
                      <w:sdtContent>
                        <w:ins w:author="Nguyen Nhu Ngoc B2017210" w:id="42" w:date="2023-10-16T17:11:18Z">
                          <w:r w:rsidDel="00000000" w:rsidR="00000000" w:rsidRPr="00000000">
                            <w:rPr>
                              <w:rtl w:val="0"/>
                            </w:rPr>
                          </w:r>
                        </w:ins>
                      </w:sdtContent>
                    </w:sdt>
                  </w:p>
                </w:sdtContent>
              </w:sdt>
            </w:tc>
          </w:tr>
        </w:sdtContent>
      </w:sdt>
      <w:sdt>
        <w:sdtPr>
          <w:tag w:val="goog_rdk_1625"/>
        </w:sdtPr>
        <w:sdtContent>
          <w:tr>
            <w:trPr>
              <w:cantSplit w:val="0"/>
              <w:tblHeader w:val="0"/>
              <w:ins w:author="Nguyen Nhu Ngoc B2017210" w:id="42" w:date="2023-10-16T17:11:18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27"/>
                </w:sdtPr>
                <w:sdtContent>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26"/>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29"/>
                </w:sdtPr>
                <w:sdtContent>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2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Mã_thành_viên</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31"/>
                </w:sdtPr>
                <w:sdtContent>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30"/>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Tên_đăng_nhập</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33"/>
                </w:sdtPr>
                <w:sdtContent>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32"/>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Họ_tên</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35"/>
                </w:sdtPr>
                <w:sdtContent>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34"/>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Địa_chỉ</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37"/>
                </w:sdtPr>
                <w:sdtContent>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36"/>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Số_điện_thaoị</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39"/>
                </w:sdtPr>
                <w:sdtContent>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38"/>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Email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41"/>
                </w:sdtPr>
                <w:sdtContent>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2" w:date="2023-10-16T17:11:18Z"/>
                        <w:rFonts w:ascii="Times New Roman" w:cs="Times New Roman" w:eastAsia="Times New Roman" w:hAnsi="Times New Roman"/>
                        <w:b w:val="1"/>
                        <w:sz w:val="26"/>
                        <w:szCs w:val="26"/>
                      </w:rPr>
                    </w:pPr>
                    <w:sdt>
                      <w:sdtPr>
                        <w:tag w:val="goog_rdk_1640"/>
                      </w:sdtPr>
                      <w:sdtContent>
                        <w:ins w:author="Nguyen Nhu Ngoc B2017210" w:id="42" w:date="2023-10-16T17:11:18Z">
                          <w:r w:rsidDel="00000000" w:rsidR="00000000" w:rsidRPr="00000000">
                            <w:rPr>
                              <w:rFonts w:ascii="Times New Roman" w:cs="Times New Roman" w:eastAsia="Times New Roman" w:hAnsi="Times New Roman"/>
                              <w:b w:val="1"/>
                              <w:sz w:val="26"/>
                              <w:szCs w:val="26"/>
                              <w:rtl w:val="0"/>
                            </w:rPr>
                            <w:t xml:space="preserve">Giới_tính</w:t>
                          </w:r>
                          <w:r w:rsidDel="00000000" w:rsidR="00000000" w:rsidRPr="00000000">
                            <w:rPr>
                              <w:rtl w:val="0"/>
                            </w:rPr>
                          </w:r>
                        </w:ins>
                      </w:sdtContent>
                    </w:sdt>
                  </w:p>
                </w:sdtContent>
              </w:sdt>
            </w:tc>
          </w:tr>
        </w:sdtContent>
      </w:sdt>
    </w:tbl>
    <w:p w:rsidR="00000000" w:rsidDel="00000000" w:rsidP="00000000" w:rsidRDefault="00000000" w:rsidRPr="00000000" w14:paraId="000006C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C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C6">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 Bảng TAI_KHOAN</w:t>
      </w:r>
    </w:p>
    <w:p w:rsidR="00000000" w:rsidDel="00000000" w:rsidP="00000000" w:rsidRDefault="00000000" w:rsidRPr="00000000" w14:paraId="000006C7">
      <w:pPr>
        <w:ind w:left="720" w:firstLine="0"/>
        <w:rPr>
          <w:rFonts w:ascii="Times New Roman" w:cs="Times New Roman" w:eastAsia="Times New Roman" w:hAnsi="Times New Roman"/>
        </w:rPr>
      </w:pPr>
      <w:r w:rsidDel="00000000" w:rsidR="00000000" w:rsidRPr="00000000">
        <w:rPr>
          <w:rtl w:val="0"/>
        </w:rPr>
      </w:r>
    </w:p>
    <w:tbl>
      <w:tblPr>
        <w:tblStyle w:val="Table22"/>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870"/>
        <w:gridCol w:w="645"/>
        <w:gridCol w:w="870"/>
        <w:gridCol w:w="735"/>
        <w:gridCol w:w="810"/>
        <w:tblGridChange w:id="0">
          <w:tblGrid>
            <w:gridCol w:w="450"/>
            <w:gridCol w:w="1425"/>
            <w:gridCol w:w="885"/>
            <w:gridCol w:w="795"/>
            <w:gridCol w:w="720"/>
            <w:gridCol w:w="630"/>
            <w:gridCol w:w="570"/>
            <w:gridCol w:w="570"/>
            <w:gridCol w:w="615"/>
            <w:gridCol w:w="750"/>
            <w:gridCol w:w="870"/>
            <w:gridCol w:w="645"/>
            <w:gridCol w:w="87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1642"/>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TEN_DANG_NHAP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Tên_đăng_nhập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MA_THANH_VIEN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THANH_VIEN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Mã_thành_viên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MAT_KHAU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Mật_khẩu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CHUC_VU</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40" w:lineRule="auto"/>
              <w:rPr>
                <w:rFonts w:ascii="Times New Roman" w:cs="Times New Roman" w:eastAsia="Times New Roman" w:hAnsi="Times New Roman"/>
              </w:rPr>
            </w:pPr>
            <w:sdt>
              <w:sdtPr>
                <w:tag w:val="goog_rdk_1643"/>
              </w:sdtPr>
              <w:sdtContent>
                <w:r w:rsidDel="00000000" w:rsidR="00000000" w:rsidRPr="00000000">
                  <w:rPr>
                    <w:rFonts w:ascii="Times New Roman" w:cs="Times New Roman" w:eastAsia="Times New Roman" w:hAnsi="Times New Roman"/>
                    <w:rtl w:val="0"/>
                    <w:rPrChange w:author="Nguyen Nhu Ngoc B2017210" w:id="43" w:date="2023-10-16T17:08:04Z">
                      <w:rPr>
                        <w:rFonts w:ascii="Times New Roman" w:cs="Times New Roman" w:eastAsia="Times New Roman" w:hAnsi="Times New Roman"/>
                      </w:rPr>
                    </w:rPrChange>
                  </w:rPr>
                  <w:t xml:space="preserve">Chức_vụ</w:t>
                </w:r>
              </w:sdtContent>
            </w:sdt>
            <w:r w:rsidDel="00000000" w:rsidR="00000000" w:rsidRPr="00000000">
              <w:rPr>
                <w:rtl w:val="0"/>
              </w:rPr>
            </w:r>
          </w:p>
        </w:tc>
      </w:tr>
    </w:tbl>
    <w:p w:rsidR="00000000" w:rsidDel="00000000" w:rsidP="00000000" w:rsidRDefault="00000000" w:rsidRPr="00000000" w14:paraId="00000713">
      <w:pPr>
        <w:ind w:left="720" w:firstLine="0"/>
        <w:rPr>
          <w:rFonts w:ascii="Times New Roman" w:cs="Times New Roman" w:eastAsia="Times New Roman" w:hAnsi="Times New Roman"/>
          <w:b w:val="1"/>
          <w:sz w:val="26"/>
          <w:szCs w:val="26"/>
        </w:rPr>
      </w:pPr>
      <w:r w:rsidDel="00000000" w:rsidR="00000000" w:rsidRPr="00000000">
        <w:rPr>
          <w:rtl w:val="0"/>
        </w:rPr>
      </w:r>
    </w:p>
    <w:sdt>
      <w:sdtPr>
        <w:tag w:val="goog_rdk_1646"/>
      </w:sdtPr>
      <w:sdtContent>
        <w:p w:rsidR="00000000" w:rsidDel="00000000" w:rsidP="00000000" w:rsidRDefault="00000000" w:rsidRPr="00000000" w14:paraId="00000714">
          <w:pPr>
            <w:ind w:left="720" w:firstLine="0"/>
            <w:rPr>
              <w:ins w:author="Nguyen Nhu Ngoc B2017210" w:id="44" w:date="2023-10-16T17:07:14Z"/>
              <w:rFonts w:ascii="Times New Roman" w:cs="Times New Roman" w:eastAsia="Times New Roman" w:hAnsi="Times New Roman"/>
              <w:b w:val="1"/>
              <w:sz w:val="26"/>
              <w:szCs w:val="26"/>
            </w:rPr>
          </w:pPr>
          <w:sdt>
            <w:sdtPr>
              <w:tag w:val="goog_rdk_1645"/>
            </w:sdtPr>
            <w:sdtContent>
              <w:ins w:author="Nguyen Nhu Ngoc B2017210" w:id="44" w:date="2023-10-16T17:07:14Z">
                <w:r w:rsidDel="00000000" w:rsidR="00000000" w:rsidRPr="00000000">
                  <w:rPr>
                    <w:rtl w:val="0"/>
                  </w:rPr>
                </w:r>
              </w:ins>
            </w:sdtContent>
          </w:sdt>
        </w:p>
      </w:sdtContent>
    </w:sdt>
    <w:tbl>
      <w:tblPr>
        <w:tblStyle w:val="Table23"/>
        <w:tblW w:w="10798.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2.061531681806"/>
        <w:gridCol w:w="2252.603527646464"/>
        <w:gridCol w:w="2237.619468704248"/>
        <w:gridCol w:w="2207.651350819816"/>
        <w:gridCol w:w="1338.5759321712912"/>
        <w:tblGridChange w:id="0">
          <w:tblGrid>
            <w:gridCol w:w="2762.061531681806"/>
            <w:gridCol w:w="2252.603527646464"/>
            <w:gridCol w:w="2237.619468704248"/>
            <w:gridCol w:w="2207.651350819816"/>
            <w:gridCol w:w="1338.5759321712912"/>
          </w:tblGrid>
        </w:tblGridChange>
      </w:tblGrid>
      <w:sdt>
        <w:sdtPr>
          <w:tag w:val="goog_rdk_1647"/>
        </w:sdtPr>
        <w:sdtContent>
          <w:tr>
            <w:trPr>
              <w:cantSplit w:val="0"/>
              <w:trHeight w:val="165" w:hRule="atLeast"/>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49"/>
                </w:sdtPr>
                <w:sdtContent>
                  <w:p w:rsidR="00000000" w:rsidDel="00000000" w:rsidP="00000000" w:rsidRDefault="00000000" w:rsidRPr="00000000" w14:paraId="00000715">
                    <w:pPr>
                      <w:ind w:left="720" w:firstLine="0"/>
                      <w:rPr>
                        <w:ins w:author="Nguyen Nhu Ngoc B2017210" w:id="44" w:date="2023-10-16T17:07:14Z"/>
                        <w:rFonts w:ascii="Times New Roman" w:cs="Times New Roman" w:eastAsia="Times New Roman" w:hAnsi="Times New Roman"/>
                        <w:b w:val="1"/>
                        <w:sz w:val="26"/>
                        <w:szCs w:val="26"/>
                      </w:rPr>
                    </w:pPr>
                    <w:sdt>
                      <w:sdtPr>
                        <w:tag w:val="goog_rdk_1648"/>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51"/>
                </w:sdtPr>
                <w:sdtContent>
                  <w:p w:rsidR="00000000" w:rsidDel="00000000" w:rsidP="00000000" w:rsidRDefault="00000000" w:rsidRPr="00000000" w14:paraId="00000716">
                    <w:pPr>
                      <w:ind w:left="720" w:firstLine="0"/>
                      <w:rPr>
                        <w:ins w:author="Nguyen Nhu Ngoc B2017210" w:id="44" w:date="2023-10-16T17:07:14Z"/>
                        <w:rFonts w:ascii="Times New Roman" w:cs="Times New Roman" w:eastAsia="Times New Roman" w:hAnsi="Times New Roman"/>
                        <w:b w:val="1"/>
                        <w:sz w:val="26"/>
                        <w:szCs w:val="26"/>
                      </w:rPr>
                    </w:pPr>
                    <w:sdt>
                      <w:sdtPr>
                        <w:tag w:val="goog_rdk_1650"/>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53"/>
                </w:sdtPr>
                <w:sdtContent>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52"/>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55"/>
                </w:sdtPr>
                <w:sdtContent>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54"/>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57"/>
                </w:sdtPr>
                <w:sdtContent>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56"/>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4</w:t>
                          </w:r>
                        </w:ins>
                      </w:sdtContent>
                    </w:sdt>
                  </w:p>
                </w:sdtContent>
              </w:sdt>
            </w:tc>
          </w:tr>
        </w:sdtContent>
      </w:sdt>
      <w:sdt>
        <w:sdtPr>
          <w:tag w:val="goog_rdk_1658"/>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60"/>
                </w:sdtPr>
                <w:sdtContent>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59"/>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62"/>
                </w:sdtPr>
                <w:sdtContent>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61"/>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TEN_DANG_NHAP</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64"/>
                </w:sdtPr>
                <w:sdtContent>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63"/>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MA_THANH_VIEN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66"/>
                </w:sdtPr>
                <w:sdtContent>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65"/>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MAT_KHAU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68"/>
                </w:sdtPr>
                <w:sdtContent>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67"/>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CHUC_VU</w:t>
                          </w:r>
                        </w:ins>
                      </w:sdtContent>
                    </w:sdt>
                  </w:p>
                </w:sdtContent>
              </w:sdt>
            </w:tc>
          </w:tr>
        </w:sdtContent>
      </w:sdt>
      <w:sdt>
        <w:sdtPr>
          <w:tag w:val="goog_rdk_1669"/>
        </w:sdtPr>
        <w:sdtContent>
          <w:tr>
            <w:trPr>
              <w:cantSplit w:val="0"/>
              <w:trHeight w:val="95.92529296875" w:hRule="atLeast"/>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71"/>
                </w:sdtPr>
                <w:sdtContent>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70"/>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73"/>
                </w:sdtPr>
                <w:sdtContent>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72"/>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75"/>
                </w:sdtPr>
                <w:sdtContent>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74"/>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77"/>
                </w:sdtPr>
                <w:sdtContent>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76"/>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79"/>
                </w:sdtPr>
                <w:sdtContent>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78"/>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r>
        </w:sdtContent>
      </w:sdt>
      <w:sdt>
        <w:sdtPr>
          <w:tag w:val="goog_rdk_1680"/>
        </w:sdtPr>
        <w:sdtContent>
          <w:tr>
            <w:trPr>
              <w:cantSplit w:val="0"/>
              <w:trHeight w:val="120" w:hRule="atLeast"/>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82"/>
                </w:sdtPr>
                <w:sdtContent>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81"/>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84"/>
                </w:sdtPr>
                <w:sdtContent>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83"/>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86"/>
                </w:sdtPr>
                <w:sdtContent>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85"/>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88"/>
                </w:sdtPr>
                <w:sdtContent>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87"/>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10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90"/>
                </w:sdtPr>
                <w:sdtContent>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89"/>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50</w:t>
                          </w:r>
                        </w:ins>
                      </w:sdtContent>
                    </w:sdt>
                  </w:p>
                </w:sdtContent>
              </w:sdt>
            </w:tc>
          </w:tr>
        </w:sdtContent>
      </w:sdt>
      <w:sdt>
        <w:sdtPr>
          <w:tag w:val="goog_rdk_1691"/>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93"/>
                </w:sdtPr>
                <w:sdtContent>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92"/>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95"/>
                </w:sdtPr>
                <w:sdtContent>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94"/>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97"/>
                </w:sdtPr>
                <w:sdtContent>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96"/>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699"/>
                </w:sdtPr>
                <w:sdtContent>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698"/>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01"/>
                </w:sdtPr>
                <w:sdtContent>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00"/>
                      </w:sdtPr>
                      <w:sdtContent>
                        <w:ins w:author="Nguyen Nhu Ngoc B2017210" w:id="44" w:date="2023-10-16T17:07:14Z">
                          <w:r w:rsidDel="00000000" w:rsidR="00000000" w:rsidRPr="00000000">
                            <w:rPr>
                              <w:rtl w:val="0"/>
                            </w:rPr>
                          </w:r>
                        </w:ins>
                      </w:sdtContent>
                    </w:sdt>
                  </w:p>
                </w:sdtContent>
              </w:sdt>
            </w:tc>
          </w:tr>
        </w:sdtContent>
      </w:sdt>
      <w:sdt>
        <w:sdtPr>
          <w:tag w:val="goog_rdk_1702"/>
        </w:sdtPr>
        <w:sdtContent>
          <w:tr>
            <w:trPr>
              <w:cantSplit w:val="0"/>
              <w:trHeight w:val="755" w:hRule="atLeast"/>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04"/>
                </w:sdtPr>
                <w:sdtContent>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03"/>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06"/>
                </w:sdtPr>
                <w:sdtContent>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05"/>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08"/>
                </w:sdtPr>
                <w:sdtContent>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07"/>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10"/>
                </w:sdtPr>
                <w:sdtContent>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09"/>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12"/>
                </w:sdtPr>
                <w:sdtContent>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11"/>
                      </w:sdtPr>
                      <w:sdtContent>
                        <w:ins w:author="Nguyen Nhu Ngoc B2017210" w:id="44" w:date="2023-10-16T17:07:14Z">
                          <w:r w:rsidDel="00000000" w:rsidR="00000000" w:rsidRPr="00000000">
                            <w:rPr>
                              <w:rtl w:val="0"/>
                            </w:rPr>
                          </w:r>
                        </w:ins>
                      </w:sdtContent>
                    </w:sdt>
                  </w:p>
                </w:sdtContent>
              </w:sdt>
            </w:tc>
          </w:tr>
        </w:sdtContent>
      </w:sdt>
      <w:sdt>
        <w:sdtPr>
          <w:tag w:val="goog_rdk_1713"/>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15"/>
                </w:sdtPr>
                <w:sdtContent>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14"/>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17"/>
                </w:sdtPr>
                <w:sdtContent>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16"/>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19"/>
                </w:sdtPr>
                <w:sdtContent>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18"/>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21"/>
                </w:sdtPr>
                <w:sdtContent>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20"/>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23"/>
                </w:sdtPr>
                <w:sdtContent>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22"/>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1724"/>
        </w:sdtPr>
        <w:sdtContent>
          <w:tr>
            <w:trPr>
              <w:cantSplit w:val="0"/>
              <w:trHeight w:val="500" w:hRule="atLeast"/>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26"/>
                </w:sdtPr>
                <w:sdtContent>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25"/>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28"/>
                </w:sdtPr>
                <w:sdtContent>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27"/>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30"/>
                </w:sdtPr>
                <w:sdtContent>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29"/>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32"/>
                </w:sdtPr>
                <w:sdtContent>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31"/>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34"/>
                </w:sdtPr>
                <w:sdtContent>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33"/>
                      </w:sdtPr>
                      <w:sdtContent>
                        <w:ins w:author="Nguyen Nhu Ngoc B2017210" w:id="44" w:date="2023-10-16T17:07:14Z">
                          <w:r w:rsidDel="00000000" w:rsidR="00000000" w:rsidRPr="00000000">
                            <w:rPr>
                              <w:rtl w:val="0"/>
                            </w:rPr>
                          </w:r>
                        </w:ins>
                      </w:sdtContent>
                    </w:sdt>
                  </w:p>
                </w:sdtContent>
              </w:sdt>
            </w:tc>
          </w:tr>
        </w:sdtContent>
      </w:sdt>
      <w:sdt>
        <w:sdtPr>
          <w:tag w:val="goog_rdk_1735"/>
        </w:sdtPr>
        <w:sdtContent>
          <w:tr>
            <w:trPr>
              <w:cantSplit w:val="0"/>
              <w:trHeight w:val="500" w:hRule="atLeast"/>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37"/>
                </w:sdtPr>
                <w:sdtContent>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36"/>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39"/>
                </w:sdtPr>
                <w:sdtContent>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38"/>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41"/>
                </w:sdtPr>
                <w:sdtContent>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40"/>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43"/>
                </w:sdtPr>
                <w:sdtContent>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42"/>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45"/>
                </w:sdtPr>
                <w:sdtContent>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44"/>
                      </w:sdtPr>
                      <w:sdtContent>
                        <w:ins w:author="Nguyen Nhu Ngoc B2017210" w:id="44" w:date="2023-10-16T17:07:14Z">
                          <w:r w:rsidDel="00000000" w:rsidR="00000000" w:rsidRPr="00000000">
                            <w:rPr>
                              <w:rtl w:val="0"/>
                            </w:rPr>
                          </w:r>
                        </w:ins>
                      </w:sdtContent>
                    </w:sdt>
                  </w:p>
                </w:sdtContent>
              </w:sdt>
            </w:tc>
          </w:tr>
        </w:sdtContent>
      </w:sdt>
      <w:sdt>
        <w:sdtPr>
          <w:tag w:val="goog_rdk_1746"/>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48"/>
                </w:sdtPr>
                <w:sdtContent>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47"/>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Giá trị </w:t>
                          </w:r>
                          <w:r w:rsidDel="00000000" w:rsidR="00000000" w:rsidRPr="00000000">
                            <w:rPr>
                              <w:rFonts w:ascii="Times New Roman" w:cs="Times New Roman" w:eastAsia="Times New Roman" w:hAnsi="Times New Roman"/>
                              <w:b w:val="1"/>
                              <w:sz w:val="26"/>
                              <w:szCs w:val="26"/>
                              <w:rtl w:val="0"/>
                            </w:rPr>
                            <w:t xml:space="preserve">mặc</w:t>
                          </w:r>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50"/>
                </w:sdtPr>
                <w:sdtContent>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49"/>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52"/>
                </w:sdtPr>
                <w:sdtContent>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51"/>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54"/>
                </w:sdtPr>
                <w:sdtContent>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53"/>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56"/>
                </w:sdtPr>
                <w:sdtContent>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55"/>
                      </w:sdtPr>
                      <w:sdtContent>
                        <w:ins w:author="Nguyen Nhu Ngoc B2017210" w:id="44" w:date="2023-10-16T17:07:14Z">
                          <w:r w:rsidDel="00000000" w:rsidR="00000000" w:rsidRPr="00000000">
                            <w:rPr>
                              <w:rtl w:val="0"/>
                            </w:rPr>
                          </w:r>
                        </w:ins>
                      </w:sdtContent>
                    </w:sdt>
                  </w:p>
                </w:sdtContent>
              </w:sdt>
            </w:tc>
          </w:tr>
        </w:sdtContent>
      </w:sdt>
      <w:sdt>
        <w:sdtPr>
          <w:tag w:val="goog_rdk_1757"/>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59"/>
                </w:sdtPr>
                <w:sdtContent>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58"/>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61"/>
                </w:sdtPr>
                <w:sdtContent>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60"/>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63"/>
                </w:sdtPr>
                <w:sdtContent>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62"/>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65"/>
                </w:sdtPr>
                <w:sdtContent>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64"/>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67"/>
                </w:sdtPr>
                <w:sdtContent>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66"/>
                      </w:sdtPr>
                      <w:sdtContent>
                        <w:ins w:author="Nguyen Nhu Ngoc B2017210" w:id="44" w:date="2023-10-16T17:07:14Z">
                          <w:r w:rsidDel="00000000" w:rsidR="00000000" w:rsidRPr="00000000">
                            <w:rPr>
                              <w:rtl w:val="0"/>
                            </w:rPr>
                          </w:r>
                        </w:ins>
                      </w:sdtContent>
                    </w:sdt>
                  </w:p>
                </w:sdtContent>
              </w:sdt>
            </w:tc>
          </w:tr>
        </w:sdtContent>
      </w:sdt>
      <w:sdt>
        <w:sdtPr>
          <w:tag w:val="goog_rdk_1768"/>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70"/>
                </w:sdtPr>
                <w:sdtContent>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69"/>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72"/>
                </w:sdtPr>
                <w:sdtContent>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71"/>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74"/>
                </w:sdtPr>
                <w:sdtContent>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73"/>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76"/>
                </w:sdtPr>
                <w:sdtContent>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75"/>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78"/>
                </w:sdtPr>
                <w:sdtContent>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77"/>
                      </w:sdtPr>
                      <w:sdtContent>
                        <w:ins w:author="Nguyen Nhu Ngoc B2017210" w:id="44" w:date="2023-10-16T17:07:14Z">
                          <w:r w:rsidDel="00000000" w:rsidR="00000000" w:rsidRPr="00000000">
                            <w:rPr>
                              <w:rtl w:val="0"/>
                            </w:rPr>
                          </w:r>
                        </w:ins>
                      </w:sdtContent>
                    </w:sdt>
                  </w:p>
                </w:sdtContent>
              </w:sdt>
            </w:tc>
          </w:tr>
        </w:sdtContent>
      </w:sdt>
      <w:sdt>
        <w:sdtPr>
          <w:tag w:val="goog_rdk_1779"/>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81"/>
                </w:sdtPr>
                <w:sdtContent>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80"/>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83"/>
                </w:sdtPr>
                <w:sdtContent>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82"/>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85"/>
                </w:sdtPr>
                <w:sdtContent>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84"/>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87"/>
                </w:sdtPr>
                <w:sdtContent>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86"/>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89"/>
                </w:sdtPr>
                <w:sdtContent>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88"/>
                      </w:sdtPr>
                      <w:sdtContent>
                        <w:ins w:author="Nguyen Nhu Ngoc B2017210" w:id="44" w:date="2023-10-16T17:07:14Z">
                          <w:r w:rsidDel="00000000" w:rsidR="00000000" w:rsidRPr="00000000">
                            <w:rPr>
                              <w:rtl w:val="0"/>
                            </w:rPr>
                          </w:r>
                        </w:ins>
                      </w:sdtContent>
                    </w:sdt>
                  </w:p>
                </w:sdtContent>
              </w:sdt>
            </w:tc>
          </w:tr>
        </w:sdtContent>
      </w:sdt>
      <w:sdt>
        <w:sdtPr>
          <w:tag w:val="goog_rdk_1790"/>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92"/>
                </w:sdtPr>
                <w:sdtContent>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91"/>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94"/>
                </w:sdtPr>
                <w:sdtContent>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93"/>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96"/>
                </w:sdtPr>
                <w:sdtContent>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95"/>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THANH_VIEN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98"/>
                </w:sdtPr>
                <w:sdtContent>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97"/>
                      </w:sdtPr>
                      <w:sdtContent>
                        <w:ins w:author="Nguyen Nhu Ngoc B2017210" w:id="44" w:date="2023-10-16T17:07:14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00"/>
                </w:sdtPr>
                <w:sdtContent>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799"/>
                      </w:sdtPr>
                      <w:sdtContent>
                        <w:ins w:author="Nguyen Nhu Ngoc B2017210" w:id="44" w:date="2023-10-16T17:07:14Z">
                          <w:r w:rsidDel="00000000" w:rsidR="00000000" w:rsidRPr="00000000">
                            <w:rPr>
                              <w:rtl w:val="0"/>
                            </w:rPr>
                          </w:r>
                        </w:ins>
                      </w:sdtContent>
                    </w:sdt>
                  </w:p>
                </w:sdtContent>
              </w:sdt>
            </w:tc>
          </w:tr>
        </w:sdtContent>
      </w:sdt>
      <w:sdt>
        <w:sdtPr>
          <w:tag w:val="goog_rdk_1801"/>
        </w:sdtPr>
        <w:sdtContent>
          <w:tr>
            <w:trPr>
              <w:cantSplit w:val="0"/>
              <w:tblHeader w:val="0"/>
              <w:ins w:author="Nguyen Nhu Ngoc B2017210" w:id="44" w:date="2023-10-16T17:07:14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03"/>
                </w:sdtPr>
                <w:sdtContent>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802"/>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05"/>
                </w:sdtPr>
                <w:sdtContent>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804"/>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Tên_đăng_nhập</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07"/>
                </w:sdtPr>
                <w:sdtContent>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806"/>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Mã_thành_viên</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09"/>
                </w:sdtPr>
                <w:sdtContent>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808"/>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
                            <w:t xml:space="preserve">Mật_khẩu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12"/>
                </w:sdtPr>
                <w:sdtContent>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4" w:date="2023-10-16T17:07:14Z"/>
                        <w:rFonts w:ascii="Times New Roman" w:cs="Times New Roman" w:eastAsia="Times New Roman" w:hAnsi="Times New Roman"/>
                        <w:b w:val="1"/>
                        <w:sz w:val="26"/>
                        <w:szCs w:val="26"/>
                      </w:rPr>
                    </w:pPr>
                    <w:sdt>
                      <w:sdtPr>
                        <w:tag w:val="goog_rdk_1810"/>
                      </w:sdtPr>
                      <w:sdtContent>
                        <w:ins w:author="Nguyen Nhu Ngoc B2017210" w:id="44" w:date="2023-10-16T17:07:14Z"/>
                        <w:sdt>
                          <w:sdtPr>
                            <w:tag w:val="goog_rdk_1811"/>
                          </w:sdtPr>
                          <w:sdtContent>
                            <w:ins w:author="Nguyen Nhu Ngoc B2017210" w:id="44" w:date="2023-10-16T17:07:14Z">
                              <w:r w:rsidDel="00000000" w:rsidR="00000000" w:rsidRPr="00000000">
                                <w:rPr>
                                  <w:rFonts w:ascii="Times New Roman" w:cs="Times New Roman" w:eastAsia="Times New Roman" w:hAnsi="Times New Roman"/>
                                  <w:b w:val="1"/>
                                  <w:sz w:val="26"/>
                                  <w:szCs w:val="26"/>
                                  <w:rtl w:val="0"/>
                                  <w:rPrChange w:author="Nguyen Nhu Ngoc B2017210" w:id="43" w:date="2023-10-16T17:08:04Z">
                                    <w:rPr>
                                      <w:rFonts w:ascii="Times New Roman" w:cs="Times New Roman" w:eastAsia="Times New Roman" w:hAnsi="Times New Roman"/>
                                      <w:b w:val="1"/>
                                      <w:sz w:val="26"/>
                                      <w:szCs w:val="26"/>
                                    </w:rPr>
                                  </w:rPrChange>
                                </w:rPr>
                                <w:t xml:space="preserve">Chức_vụ</w:t>
                              </w:r>
                            </w:ins>
                          </w:sdtContent>
                        </w:sdt>
                        <w:ins w:author="Nguyen Nhu Ngoc B2017210" w:id="44" w:date="2023-10-16T17:07:14Z">
                          <w:r w:rsidDel="00000000" w:rsidR="00000000" w:rsidRPr="00000000">
                            <w:rPr>
                              <w:rtl w:val="0"/>
                            </w:rPr>
                          </w:r>
                        </w:ins>
                      </w:sdtContent>
                    </w:sdt>
                  </w:p>
                </w:sdtContent>
              </w:sdt>
            </w:tc>
          </w:tr>
        </w:sdtContent>
      </w:sdt>
    </w:tbl>
    <w:p w:rsidR="00000000" w:rsidDel="00000000" w:rsidP="00000000" w:rsidRDefault="00000000" w:rsidRPr="00000000" w14:paraId="0000076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6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62">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 Bảng TIEC</w:t>
      </w:r>
    </w:p>
    <w:p w:rsidR="00000000" w:rsidDel="00000000" w:rsidP="00000000" w:rsidRDefault="00000000" w:rsidRPr="00000000" w14:paraId="00000763">
      <w:pPr>
        <w:ind w:left="720" w:firstLine="0"/>
        <w:rPr>
          <w:rFonts w:ascii="Times New Roman" w:cs="Times New Roman" w:eastAsia="Times New Roman" w:hAnsi="Times New Roman"/>
        </w:rPr>
      </w:pPr>
      <w:r w:rsidDel="00000000" w:rsidR="00000000" w:rsidRPr="00000000">
        <w:rPr>
          <w:rtl w:val="0"/>
        </w:rPr>
      </w:r>
    </w:p>
    <w:tbl>
      <w:tblPr>
        <w:tblStyle w:val="Table24"/>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870"/>
        <w:gridCol w:w="645"/>
        <w:gridCol w:w="870"/>
        <w:gridCol w:w="735"/>
        <w:gridCol w:w="810"/>
        <w:tblGridChange w:id="0">
          <w:tblGrid>
            <w:gridCol w:w="450"/>
            <w:gridCol w:w="1425"/>
            <w:gridCol w:w="885"/>
            <w:gridCol w:w="795"/>
            <w:gridCol w:w="720"/>
            <w:gridCol w:w="630"/>
            <w:gridCol w:w="570"/>
            <w:gridCol w:w="570"/>
            <w:gridCol w:w="615"/>
            <w:gridCol w:w="750"/>
            <w:gridCol w:w="870"/>
            <w:gridCol w:w="645"/>
            <w:gridCol w:w="87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1813"/>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MA_BUA_TIEC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rPr>
                <w:rFonts w:ascii="Times New Roman" w:cs="Times New Roman" w:eastAsia="Times New Roman" w:hAnsi="Times New Roman"/>
              </w:rPr>
            </w:pPr>
            <w:sdt>
              <w:sdtPr>
                <w:tag w:val="goog_rdk_1814"/>
              </w:sdtPr>
              <w:sdtContent>
                <w:r w:rsidDel="00000000" w:rsidR="00000000" w:rsidRPr="00000000">
                  <w:rPr>
                    <w:rFonts w:ascii="Times New Roman" w:cs="Times New Roman" w:eastAsia="Times New Roman" w:hAnsi="Times New Roman"/>
                    <w:rtl w:val="0"/>
                    <w:rPrChange w:author="Nguyen Nhu Ngoc B2017210" w:id="39" w:date="2023-10-16T17:15:17Z">
                      <w:rPr>
                        <w:rFonts w:ascii="Times New Roman" w:cs="Times New Roman" w:eastAsia="Times New Roman" w:hAnsi="Times New Roman"/>
                      </w:rPr>
                    </w:rPrChange>
                  </w:rPr>
                  <w:t xml:space="preserve">Mã_bữa_tiệc</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MA_SANH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Mã_thành_viên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MA_THUC_DON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THUC_DON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40" w:lineRule="auto"/>
              <w:rPr>
                <w:rFonts w:ascii="Times New Roman" w:cs="Times New Roman" w:eastAsia="Times New Roman" w:hAnsi="Times New Roman"/>
              </w:rPr>
            </w:pPr>
            <w:sdt>
              <w:sdtPr>
                <w:tag w:val="goog_rdk_1815"/>
              </w:sdtPr>
              <w:sdtContent>
                <w:r w:rsidDel="00000000" w:rsidR="00000000" w:rsidRPr="00000000">
                  <w:rPr>
                    <w:rFonts w:ascii="Times New Roman" w:cs="Times New Roman" w:eastAsia="Times New Roman" w:hAnsi="Times New Roman"/>
                    <w:rtl w:val="0"/>
                    <w:rPrChange w:author="Nguyen Nhu Ngoc B2017210" w:id="33" w:date="2023-10-16T16:57:11Z">
                      <w:rPr>
                        <w:rFonts w:ascii="Times New Roman" w:cs="Times New Roman" w:eastAsia="Times New Roman" w:hAnsi="Times New Roman"/>
                      </w:rPr>
                    </w:rPrChange>
                  </w:rPr>
                  <w:t xml:space="preserve">Mã_thực_đơn</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NGAY_TO_CHUC</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Ngày_tổ_chức</w:t>
            </w:r>
          </w:p>
        </w:tc>
      </w:tr>
    </w:tbl>
    <w:p w:rsidR="00000000" w:rsidDel="00000000" w:rsidP="00000000" w:rsidRDefault="00000000" w:rsidRPr="00000000" w14:paraId="000007AF">
      <w:pPr>
        <w:ind w:left="720" w:firstLine="0"/>
        <w:rPr>
          <w:rFonts w:ascii="Times New Roman" w:cs="Times New Roman" w:eastAsia="Times New Roman" w:hAnsi="Times New Roman"/>
          <w:b w:val="1"/>
          <w:sz w:val="26"/>
          <w:szCs w:val="26"/>
        </w:rPr>
      </w:pPr>
      <w:r w:rsidDel="00000000" w:rsidR="00000000" w:rsidRPr="00000000">
        <w:rPr>
          <w:rtl w:val="0"/>
        </w:rPr>
      </w:r>
    </w:p>
    <w:sdt>
      <w:sdtPr>
        <w:tag w:val="goog_rdk_1818"/>
      </w:sdtPr>
      <w:sdtContent>
        <w:p w:rsidR="00000000" w:rsidDel="00000000" w:rsidP="00000000" w:rsidRDefault="00000000" w:rsidRPr="00000000" w14:paraId="000007B0">
          <w:pPr>
            <w:ind w:left="720" w:firstLine="0"/>
            <w:rPr>
              <w:ins w:author="Nguyen Nhu Ngoc B2017210" w:id="45" w:date="2023-10-16T17:05:41Z"/>
              <w:rFonts w:ascii="Times New Roman" w:cs="Times New Roman" w:eastAsia="Times New Roman" w:hAnsi="Times New Roman"/>
              <w:b w:val="1"/>
              <w:sz w:val="26"/>
              <w:szCs w:val="26"/>
            </w:rPr>
          </w:pPr>
          <w:sdt>
            <w:sdtPr>
              <w:tag w:val="goog_rdk_1817"/>
            </w:sdtPr>
            <w:sdtContent>
              <w:ins w:author="Nguyen Nhu Ngoc B2017210" w:id="45" w:date="2023-10-16T17:05:41Z">
                <w:r w:rsidDel="00000000" w:rsidR="00000000" w:rsidRPr="00000000">
                  <w:rPr>
                    <w:rtl w:val="0"/>
                  </w:rPr>
                </w:r>
              </w:ins>
            </w:sdtContent>
          </w:sdt>
        </w:p>
      </w:sdtContent>
    </w:sdt>
    <w:tbl>
      <w:tblPr>
        <w:tblStyle w:val="Table25"/>
        <w:tblW w:w="10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5"/>
        <w:gridCol w:w="1925"/>
        <w:gridCol w:w="2075"/>
        <w:gridCol w:w="2240"/>
        <w:gridCol w:w="2090"/>
        <w:tblGridChange w:id="0">
          <w:tblGrid>
            <w:gridCol w:w="2465"/>
            <w:gridCol w:w="1925"/>
            <w:gridCol w:w="2075"/>
            <w:gridCol w:w="2240"/>
            <w:gridCol w:w="2090"/>
          </w:tblGrid>
        </w:tblGridChange>
      </w:tblGrid>
      <w:sdt>
        <w:sdtPr>
          <w:tag w:val="goog_rdk_1819"/>
        </w:sdtPr>
        <w:sdtContent>
          <w:tr>
            <w:trPr>
              <w:cantSplit w:val="0"/>
              <w:trHeight w:val="45" w:hRule="atLeast"/>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21"/>
                </w:sdtPr>
                <w:sdtContent>
                  <w:p w:rsidR="00000000" w:rsidDel="00000000" w:rsidP="00000000" w:rsidRDefault="00000000" w:rsidRPr="00000000" w14:paraId="000007B1">
                    <w:pPr>
                      <w:ind w:left="720" w:firstLine="0"/>
                      <w:rPr>
                        <w:ins w:author="Nguyen Nhu Ngoc B2017210" w:id="45" w:date="2023-10-16T17:05:41Z"/>
                        <w:rFonts w:ascii="Times New Roman" w:cs="Times New Roman" w:eastAsia="Times New Roman" w:hAnsi="Times New Roman"/>
                        <w:b w:val="1"/>
                        <w:sz w:val="26"/>
                        <w:szCs w:val="26"/>
                      </w:rPr>
                    </w:pPr>
                    <w:sdt>
                      <w:sdtPr>
                        <w:tag w:val="goog_rdk_1820"/>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23"/>
                </w:sdtPr>
                <w:sdtContent>
                  <w:p w:rsidR="00000000" w:rsidDel="00000000" w:rsidP="00000000" w:rsidRDefault="00000000" w:rsidRPr="00000000" w14:paraId="000007B2">
                    <w:pPr>
                      <w:ind w:left="720" w:firstLine="0"/>
                      <w:rPr>
                        <w:ins w:author="Nguyen Nhu Ngoc B2017210" w:id="45" w:date="2023-10-16T17:05:41Z"/>
                        <w:rFonts w:ascii="Times New Roman" w:cs="Times New Roman" w:eastAsia="Times New Roman" w:hAnsi="Times New Roman"/>
                        <w:b w:val="1"/>
                        <w:sz w:val="26"/>
                        <w:szCs w:val="26"/>
                      </w:rPr>
                    </w:pPr>
                    <w:sdt>
                      <w:sdtPr>
                        <w:tag w:val="goog_rdk_1822"/>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25"/>
                </w:sdtPr>
                <w:sdtContent>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24"/>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27"/>
                </w:sdtPr>
                <w:sdtContent>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26"/>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29"/>
                </w:sdtPr>
                <w:sdtContent>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28"/>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4</w:t>
                          </w:r>
                        </w:ins>
                      </w:sdtContent>
                    </w:sdt>
                  </w:p>
                </w:sdtContent>
              </w:sdt>
            </w:tc>
          </w:tr>
        </w:sdtContent>
      </w:sdt>
      <w:sdt>
        <w:sdtPr>
          <w:tag w:val="goog_rdk_1830"/>
        </w:sdtPr>
        <w:sdtContent>
          <w:tr>
            <w:trPr>
              <w:cantSplit w:val="0"/>
              <w:trHeight w:val="150" w:hRule="atLeast"/>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32"/>
                </w:sdtPr>
                <w:sdtContent>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31"/>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34"/>
                </w:sdtPr>
                <w:sdtContent>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33"/>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MA_BUA_TIEC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36"/>
                </w:sdtPr>
                <w:sdtContent>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35"/>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MA_SANH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38"/>
                </w:sdtPr>
                <w:sdtContent>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37"/>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MA_THUC_DON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40"/>
                </w:sdtPr>
                <w:sdtContent>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39"/>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NGAY_TO_CHUC</w:t>
                          </w:r>
                        </w:ins>
                      </w:sdtContent>
                    </w:sdt>
                  </w:p>
                </w:sdtContent>
              </w:sdt>
            </w:tc>
          </w:tr>
        </w:sdtContent>
      </w:sdt>
      <w:sdt>
        <w:sdtPr>
          <w:tag w:val="goog_rdk_1841"/>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43"/>
                </w:sdtPr>
                <w:sdtContent>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42"/>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45"/>
                </w:sdtPr>
                <w:sdtContent>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44"/>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47"/>
                </w:sdtPr>
                <w:sdtContent>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46"/>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49"/>
                </w:sdtPr>
                <w:sdtContent>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48"/>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51"/>
                </w:sdtPr>
                <w:sdtContent>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50"/>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datetime</w:t>
                          </w:r>
                        </w:ins>
                      </w:sdtContent>
                    </w:sdt>
                  </w:p>
                </w:sdtContent>
              </w:sdt>
            </w:tc>
          </w:tr>
        </w:sdtContent>
      </w:sdt>
      <w:sdt>
        <w:sdtPr>
          <w:tag w:val="goog_rdk_1852"/>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54"/>
                </w:sdtPr>
                <w:sdtContent>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53"/>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56"/>
                </w:sdtPr>
                <w:sdtContent>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55"/>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58"/>
                </w:sdtPr>
                <w:sdtContent>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57"/>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60"/>
                </w:sdtPr>
                <w:sdtContent>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59"/>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10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62"/>
                </w:sdtPr>
                <w:sdtContent>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61"/>
                      </w:sdtPr>
                      <w:sdtContent>
                        <w:ins w:author="Nguyen Nhu Ngoc B2017210" w:id="45" w:date="2023-10-16T17:05:41Z">
                          <w:r w:rsidDel="00000000" w:rsidR="00000000" w:rsidRPr="00000000">
                            <w:rPr>
                              <w:rtl w:val="0"/>
                            </w:rPr>
                          </w:r>
                        </w:ins>
                      </w:sdtContent>
                    </w:sdt>
                  </w:p>
                </w:sdtContent>
              </w:sdt>
            </w:tc>
          </w:tr>
        </w:sdtContent>
      </w:sdt>
      <w:sdt>
        <w:sdtPr>
          <w:tag w:val="goog_rdk_1863"/>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65"/>
                </w:sdtPr>
                <w:sdtContent>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64"/>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67"/>
                </w:sdtPr>
                <w:sdtContent>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66"/>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69"/>
                </w:sdtPr>
                <w:sdtContent>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68"/>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71"/>
                </w:sdtPr>
                <w:sdtContent>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70"/>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73"/>
                </w:sdtPr>
                <w:sdtContent>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72"/>
                      </w:sdtPr>
                      <w:sdtContent>
                        <w:ins w:author="Nguyen Nhu Ngoc B2017210" w:id="45" w:date="2023-10-16T17:05:41Z">
                          <w:r w:rsidDel="00000000" w:rsidR="00000000" w:rsidRPr="00000000">
                            <w:rPr>
                              <w:rtl w:val="0"/>
                            </w:rPr>
                          </w:r>
                        </w:ins>
                      </w:sdtContent>
                    </w:sdt>
                  </w:p>
                </w:sdtContent>
              </w:sdt>
            </w:tc>
          </w:tr>
        </w:sdtContent>
      </w:sdt>
      <w:sdt>
        <w:sdtPr>
          <w:tag w:val="goog_rdk_1874"/>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76"/>
                </w:sdtPr>
                <w:sdtContent>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75"/>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78"/>
                </w:sdtPr>
                <w:sdtContent>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77"/>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80"/>
                </w:sdtPr>
                <w:sdtContent>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79"/>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82"/>
                </w:sdtPr>
                <w:sdtContent>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81"/>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84"/>
                </w:sdtPr>
                <w:sdtContent>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83"/>
                      </w:sdtPr>
                      <w:sdtContent>
                        <w:ins w:author="Nguyen Nhu Ngoc B2017210" w:id="45" w:date="2023-10-16T17:05:41Z">
                          <w:r w:rsidDel="00000000" w:rsidR="00000000" w:rsidRPr="00000000">
                            <w:rPr>
                              <w:rtl w:val="0"/>
                            </w:rPr>
                          </w:r>
                        </w:ins>
                      </w:sdtContent>
                    </w:sdt>
                  </w:p>
                </w:sdtContent>
              </w:sdt>
            </w:tc>
          </w:tr>
        </w:sdtContent>
      </w:sdt>
      <w:sdt>
        <w:sdtPr>
          <w:tag w:val="goog_rdk_1885"/>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87"/>
                </w:sdtPr>
                <w:sdtContent>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86"/>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89"/>
                </w:sdtPr>
                <w:sdtContent>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88"/>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91"/>
                </w:sdtPr>
                <w:sdtContent>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90"/>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93"/>
                </w:sdtPr>
                <w:sdtContent>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92"/>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95"/>
                </w:sdtPr>
                <w:sdtContent>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94"/>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1896"/>
        </w:sdtPr>
        <w:sdtContent>
          <w:tr>
            <w:trPr>
              <w:cantSplit w:val="0"/>
              <w:trHeight w:val="500" w:hRule="atLeast"/>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98"/>
                </w:sdtPr>
                <w:sdtContent>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97"/>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00"/>
                </w:sdtPr>
                <w:sdtContent>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899"/>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02"/>
                </w:sdtPr>
                <w:sdtContent>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01"/>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04"/>
                </w:sdtPr>
                <w:sdtContent>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03"/>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06"/>
                </w:sdtPr>
                <w:sdtContent>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05"/>
                      </w:sdtPr>
                      <w:sdtContent>
                        <w:ins w:author="Nguyen Nhu Ngoc B2017210" w:id="45" w:date="2023-10-16T17:05:41Z">
                          <w:r w:rsidDel="00000000" w:rsidR="00000000" w:rsidRPr="00000000">
                            <w:rPr>
                              <w:rtl w:val="0"/>
                            </w:rPr>
                          </w:r>
                        </w:ins>
                      </w:sdtContent>
                    </w:sdt>
                  </w:p>
                </w:sdtContent>
              </w:sdt>
            </w:tc>
          </w:tr>
        </w:sdtContent>
      </w:sdt>
      <w:sdt>
        <w:sdtPr>
          <w:tag w:val="goog_rdk_1907"/>
        </w:sdtPr>
        <w:sdtContent>
          <w:tr>
            <w:trPr>
              <w:cantSplit w:val="0"/>
              <w:trHeight w:val="500" w:hRule="atLeast"/>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09"/>
                </w:sdtPr>
                <w:sdtContent>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08"/>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11"/>
                </w:sdtPr>
                <w:sdtContent>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10"/>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13"/>
                </w:sdtPr>
                <w:sdtContent>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12"/>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15"/>
                </w:sdtPr>
                <w:sdtContent>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14"/>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17"/>
                </w:sdtPr>
                <w:sdtContent>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16"/>
                      </w:sdtPr>
                      <w:sdtContent>
                        <w:ins w:author="Nguyen Nhu Ngoc B2017210" w:id="45" w:date="2023-10-16T17:05:41Z">
                          <w:r w:rsidDel="00000000" w:rsidR="00000000" w:rsidRPr="00000000">
                            <w:rPr>
                              <w:rtl w:val="0"/>
                            </w:rPr>
                          </w:r>
                        </w:ins>
                      </w:sdtContent>
                    </w:sdt>
                  </w:p>
                </w:sdtContent>
              </w:sdt>
            </w:tc>
          </w:tr>
        </w:sdtContent>
      </w:sdt>
      <w:sdt>
        <w:sdtPr>
          <w:tag w:val="goog_rdk_1918"/>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20"/>
                </w:sdtPr>
                <w:sdtContent>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19"/>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Giá trị </w:t>
                          </w:r>
                          <w:r w:rsidDel="00000000" w:rsidR="00000000" w:rsidRPr="00000000">
                            <w:rPr>
                              <w:rFonts w:ascii="Times New Roman" w:cs="Times New Roman" w:eastAsia="Times New Roman" w:hAnsi="Times New Roman"/>
                              <w:b w:val="1"/>
                              <w:sz w:val="26"/>
                              <w:szCs w:val="26"/>
                              <w:rtl w:val="0"/>
                            </w:rPr>
                            <w:t xml:space="preserve">mặc</w:t>
                          </w:r>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22"/>
                </w:sdtPr>
                <w:sdtContent>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21"/>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24"/>
                </w:sdtPr>
                <w:sdtContent>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23"/>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26"/>
                </w:sdtPr>
                <w:sdtContent>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25"/>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28"/>
                </w:sdtPr>
                <w:sdtContent>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27"/>
                      </w:sdtPr>
                      <w:sdtContent>
                        <w:ins w:author="Nguyen Nhu Ngoc B2017210" w:id="45" w:date="2023-10-16T17:05:41Z">
                          <w:r w:rsidDel="00000000" w:rsidR="00000000" w:rsidRPr="00000000">
                            <w:rPr>
                              <w:rtl w:val="0"/>
                            </w:rPr>
                          </w:r>
                        </w:ins>
                      </w:sdtContent>
                    </w:sdt>
                  </w:p>
                </w:sdtContent>
              </w:sdt>
            </w:tc>
          </w:tr>
        </w:sdtContent>
      </w:sdt>
      <w:sdt>
        <w:sdtPr>
          <w:tag w:val="goog_rdk_1929"/>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31"/>
                </w:sdtPr>
                <w:sdtContent>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30"/>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33"/>
                </w:sdtPr>
                <w:sdtContent>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32"/>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35"/>
                </w:sdtPr>
                <w:sdtContent>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34"/>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37"/>
                </w:sdtPr>
                <w:sdtContent>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36"/>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39"/>
                </w:sdtPr>
                <w:sdtContent>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38"/>
                      </w:sdtPr>
                      <w:sdtContent>
                        <w:ins w:author="Nguyen Nhu Ngoc B2017210" w:id="45" w:date="2023-10-16T17:05:41Z">
                          <w:r w:rsidDel="00000000" w:rsidR="00000000" w:rsidRPr="00000000">
                            <w:rPr>
                              <w:rtl w:val="0"/>
                            </w:rPr>
                          </w:r>
                        </w:ins>
                      </w:sdtContent>
                    </w:sdt>
                  </w:p>
                </w:sdtContent>
              </w:sdt>
            </w:tc>
          </w:tr>
        </w:sdtContent>
      </w:sdt>
      <w:sdt>
        <w:sdtPr>
          <w:tag w:val="goog_rdk_1940"/>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42"/>
                </w:sdtPr>
                <w:sdtContent>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41"/>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44"/>
                </w:sdtPr>
                <w:sdtContent>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43"/>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46"/>
                </w:sdtPr>
                <w:sdtContent>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45"/>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48"/>
                </w:sdtPr>
                <w:sdtContent>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47"/>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50"/>
                </w:sdtPr>
                <w:sdtContent>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49"/>
                      </w:sdtPr>
                      <w:sdtContent>
                        <w:ins w:author="Nguyen Nhu Ngoc B2017210" w:id="45" w:date="2023-10-16T17:05:41Z">
                          <w:r w:rsidDel="00000000" w:rsidR="00000000" w:rsidRPr="00000000">
                            <w:rPr>
                              <w:rtl w:val="0"/>
                            </w:rPr>
                          </w:r>
                        </w:ins>
                      </w:sdtContent>
                    </w:sdt>
                  </w:p>
                </w:sdtContent>
              </w:sdt>
            </w:tc>
          </w:tr>
        </w:sdtContent>
      </w:sdt>
      <w:sdt>
        <w:sdtPr>
          <w:tag w:val="goog_rdk_1951"/>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53"/>
                </w:sdtPr>
                <w:sdtContent>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52"/>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55"/>
                </w:sdtPr>
                <w:sdtContent>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54"/>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57"/>
                </w:sdtPr>
                <w:sdtContent>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56"/>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59"/>
                </w:sdtPr>
                <w:sdtContent>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58"/>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61"/>
                </w:sdtPr>
                <w:sdtContent>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60"/>
                      </w:sdtPr>
                      <w:sdtContent>
                        <w:ins w:author="Nguyen Nhu Ngoc B2017210" w:id="45" w:date="2023-10-16T17:05:41Z">
                          <w:r w:rsidDel="00000000" w:rsidR="00000000" w:rsidRPr="00000000">
                            <w:rPr>
                              <w:rtl w:val="0"/>
                            </w:rPr>
                          </w:r>
                        </w:ins>
                      </w:sdtContent>
                    </w:sdt>
                  </w:p>
                </w:sdtContent>
              </w:sdt>
            </w:tc>
          </w:tr>
        </w:sdtContent>
      </w:sdt>
      <w:sdt>
        <w:sdtPr>
          <w:tag w:val="goog_rdk_1962"/>
        </w:sdtPr>
        <w:sdtContent>
          <w:tr>
            <w:trPr>
              <w:cantSplit w:val="0"/>
              <w:trHeight w:val="30" w:hRule="atLeast"/>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64"/>
                </w:sdtPr>
                <w:sdtContent>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63"/>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66"/>
                </w:sdtPr>
                <w:sdtContent>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65"/>
                      </w:sdtPr>
                      <w:sdtConten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68"/>
                </w:sdtPr>
                <w:sdtContent>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67"/>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SANH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70"/>
                </w:sdtPr>
                <w:sdtContent>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69"/>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THUC_DON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72"/>
                </w:sdtPr>
                <w:sdtContent>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71"/>
                      </w:sdtPr>
                      <w:sdtContent>
                        <w:ins w:author="Nguyen Nhu Ngoc B2017210" w:id="45" w:date="2023-10-16T17:05:41Z">
                          <w:r w:rsidDel="00000000" w:rsidR="00000000" w:rsidRPr="00000000">
                            <w:rPr>
                              <w:rtl w:val="0"/>
                            </w:rPr>
                          </w:r>
                        </w:ins>
                      </w:sdtContent>
                    </w:sdt>
                  </w:p>
                </w:sdtContent>
              </w:sdt>
            </w:tc>
          </w:tr>
        </w:sdtContent>
      </w:sdt>
      <w:sdt>
        <w:sdtPr>
          <w:tag w:val="goog_rdk_1973"/>
        </w:sdtPr>
        <w:sdtContent>
          <w:tr>
            <w:trPr>
              <w:cantSplit w:val="0"/>
              <w:tblHeader w:val="0"/>
              <w:ins w:author="Nguyen Nhu Ngoc B2017210" w:id="45" w:date="2023-10-16T17:05:41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75"/>
                </w:sdtPr>
                <w:sdtContent>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74"/>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78"/>
                </w:sdtPr>
                <w:sdtContent>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76"/>
                      </w:sdtPr>
                      <w:sdtContent>
                        <w:ins w:author="Nguyen Nhu Ngoc B2017210" w:id="45" w:date="2023-10-16T17:05:41Z"/>
                        <w:sdt>
                          <w:sdtPr>
                            <w:tag w:val="goog_rdk_1977"/>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Change w:author="Nguyen Nhu Ngoc B2017210" w:id="39" w:date="2023-10-16T17:15:17Z">
                                    <w:rPr>
                                      <w:rFonts w:ascii="Times New Roman" w:cs="Times New Roman" w:eastAsia="Times New Roman" w:hAnsi="Times New Roman"/>
                                      <w:b w:val="1"/>
                                      <w:sz w:val="26"/>
                                      <w:szCs w:val="26"/>
                                    </w:rPr>
                                  </w:rPrChange>
                                </w:rPr>
                                <w:t xml:space="preserve">Mã_bữa_tiệc</w:t>
                              </w:r>
                            </w:ins>
                          </w:sdtContent>
                        </w:sdt>
                        <w:ins w:author="Nguyen Nhu Ngoc B2017210" w:id="45" w:date="2023-10-16T17:05:41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80"/>
                </w:sdtPr>
                <w:sdtContent>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79"/>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Mã_thành_viên</w:t>
                          </w:r>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82"/>
                </w:sdtPr>
                <w:sdtContent>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81"/>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Mã_thực_đơn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84"/>
                </w:sdtPr>
                <w:sdtContent>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5" w:date="2023-10-16T17:05:41Z"/>
                        <w:rFonts w:ascii="Times New Roman" w:cs="Times New Roman" w:eastAsia="Times New Roman" w:hAnsi="Times New Roman"/>
                        <w:b w:val="1"/>
                        <w:sz w:val="26"/>
                        <w:szCs w:val="26"/>
                      </w:rPr>
                    </w:pPr>
                    <w:sdt>
                      <w:sdtPr>
                        <w:tag w:val="goog_rdk_1983"/>
                      </w:sdtPr>
                      <w:sdtContent>
                        <w:ins w:author="Nguyen Nhu Ngoc B2017210" w:id="45" w:date="2023-10-16T17:05:41Z">
                          <w:r w:rsidDel="00000000" w:rsidR="00000000" w:rsidRPr="00000000">
                            <w:rPr>
                              <w:rFonts w:ascii="Times New Roman" w:cs="Times New Roman" w:eastAsia="Times New Roman" w:hAnsi="Times New Roman"/>
                              <w:b w:val="1"/>
                              <w:sz w:val="26"/>
                              <w:szCs w:val="26"/>
                              <w:rtl w:val="0"/>
                            </w:rPr>
                            <w:t xml:space="preserve">Ngày_tổ_chức</w:t>
                          </w:r>
                        </w:ins>
                      </w:sdtContent>
                    </w:sdt>
                  </w:p>
                </w:sdtContent>
              </w:sdt>
            </w:tc>
          </w:tr>
        </w:sdtContent>
      </w:sdt>
    </w:tbl>
    <w:p w:rsidR="00000000" w:rsidDel="00000000" w:rsidP="00000000" w:rsidRDefault="00000000" w:rsidRPr="00000000" w14:paraId="000007F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F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FE">
      <w:pPr>
        <w:widowControl w:val="0"/>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7FF">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 Bảng SANH</w:t>
      </w:r>
    </w:p>
    <w:p w:rsidR="00000000" w:rsidDel="00000000" w:rsidP="00000000" w:rsidRDefault="00000000" w:rsidRPr="00000000" w14:paraId="00000800">
      <w:pPr>
        <w:ind w:left="720" w:firstLine="0"/>
        <w:rPr>
          <w:rFonts w:ascii="Times New Roman" w:cs="Times New Roman" w:eastAsia="Times New Roman" w:hAnsi="Times New Roman"/>
        </w:rPr>
      </w:pPr>
      <w:r w:rsidDel="00000000" w:rsidR="00000000" w:rsidRPr="00000000">
        <w:rPr>
          <w:rtl w:val="0"/>
        </w:rPr>
      </w:r>
    </w:p>
    <w:tbl>
      <w:tblPr>
        <w:tblStyle w:val="Table26"/>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870"/>
        <w:gridCol w:w="645"/>
        <w:gridCol w:w="870"/>
        <w:gridCol w:w="735"/>
        <w:gridCol w:w="810"/>
        <w:tblGridChange w:id="0">
          <w:tblGrid>
            <w:gridCol w:w="450"/>
            <w:gridCol w:w="1425"/>
            <w:gridCol w:w="885"/>
            <w:gridCol w:w="795"/>
            <w:gridCol w:w="720"/>
            <w:gridCol w:w="630"/>
            <w:gridCol w:w="570"/>
            <w:gridCol w:w="570"/>
            <w:gridCol w:w="615"/>
            <w:gridCol w:w="750"/>
            <w:gridCol w:w="870"/>
            <w:gridCol w:w="645"/>
            <w:gridCol w:w="87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1985"/>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MA_SANH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Mã_sảnh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MA_BUA_TIEC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40" w:lineRule="auto"/>
              <w:rPr>
                <w:rFonts w:ascii="Times New Roman" w:cs="Times New Roman" w:eastAsia="Times New Roman" w:hAnsi="Times New Roman"/>
              </w:rPr>
            </w:pPr>
            <w:sdt>
              <w:sdtPr>
                <w:tag w:val="goog_rdk_1986"/>
              </w:sdtPr>
              <w:sdtContent>
                <w:r w:rsidDel="00000000" w:rsidR="00000000" w:rsidRPr="00000000">
                  <w:rPr>
                    <w:rFonts w:ascii="Times New Roman" w:cs="Times New Roman" w:eastAsia="Times New Roman" w:hAnsi="Times New Roman"/>
                    <w:rtl w:val="0"/>
                    <w:rPrChange w:author="Nguyen Nhu Ngoc B2017210" w:id="39" w:date="2023-10-16T17:15:17Z">
                      <w:rPr>
                        <w:rFonts w:ascii="Times New Roman" w:cs="Times New Roman" w:eastAsia="Times New Roman" w:hAnsi="Times New Roman"/>
                      </w:rPr>
                    </w:rPrChange>
                  </w:rPr>
                  <w:t xml:space="preserve">Mã_bữa_tiệc</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TEN_SANH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Tên_sảnh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VI_TRI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Vị_trí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SUC_CHUA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Sức_chứa</w:t>
            </w:r>
          </w:p>
        </w:tc>
      </w:tr>
    </w:tbl>
    <w:p w:rsidR="00000000" w:rsidDel="00000000" w:rsidP="00000000" w:rsidRDefault="00000000" w:rsidRPr="00000000" w14:paraId="0000085B">
      <w:pPr>
        <w:ind w:left="0" w:firstLine="0"/>
        <w:rPr>
          <w:rFonts w:ascii="Times New Roman" w:cs="Times New Roman" w:eastAsia="Times New Roman" w:hAnsi="Times New Roman"/>
          <w:b w:val="1"/>
          <w:sz w:val="26"/>
          <w:szCs w:val="26"/>
        </w:rPr>
      </w:pPr>
      <w:r w:rsidDel="00000000" w:rsidR="00000000" w:rsidRPr="00000000">
        <w:rPr>
          <w:rtl w:val="0"/>
        </w:rPr>
      </w:r>
    </w:p>
    <w:sdt>
      <w:sdtPr>
        <w:tag w:val="goog_rdk_1989"/>
      </w:sdtPr>
      <w:sdtContent>
        <w:p w:rsidR="00000000" w:rsidDel="00000000" w:rsidP="00000000" w:rsidRDefault="00000000" w:rsidRPr="00000000" w14:paraId="0000085C">
          <w:pPr>
            <w:ind w:left="0" w:firstLine="0"/>
            <w:rPr>
              <w:ins w:author="Nguyen Nhu Ngoc B2017210" w:id="46" w:date="2023-10-16T17:03:40Z"/>
              <w:rFonts w:ascii="Times New Roman" w:cs="Times New Roman" w:eastAsia="Times New Roman" w:hAnsi="Times New Roman"/>
              <w:b w:val="1"/>
              <w:sz w:val="26"/>
              <w:szCs w:val="26"/>
            </w:rPr>
          </w:pPr>
          <w:sdt>
            <w:sdtPr>
              <w:tag w:val="goog_rdk_1988"/>
            </w:sdtPr>
            <w:sdtContent>
              <w:ins w:author="Nguyen Nhu Ngoc B2017210" w:id="46" w:date="2023-10-16T17:03:40Z">
                <w:r w:rsidDel="00000000" w:rsidR="00000000" w:rsidRPr="00000000">
                  <w:rPr>
                    <w:rtl w:val="0"/>
                  </w:rPr>
                </w:r>
              </w:ins>
            </w:sdtContent>
          </w:sdt>
        </w:p>
      </w:sdtContent>
    </w:sdt>
    <w:tbl>
      <w:tblPr>
        <w:tblStyle w:val="Table2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710"/>
        <w:gridCol w:w="1980"/>
        <w:gridCol w:w="1680"/>
        <w:gridCol w:w="1245"/>
        <w:gridCol w:w="1500"/>
        <w:tblGridChange w:id="0">
          <w:tblGrid>
            <w:gridCol w:w="2685"/>
            <w:gridCol w:w="1710"/>
            <w:gridCol w:w="1980"/>
            <w:gridCol w:w="1680"/>
            <w:gridCol w:w="1245"/>
            <w:gridCol w:w="1500"/>
          </w:tblGrid>
        </w:tblGridChange>
      </w:tblGrid>
      <w:sdt>
        <w:sdtPr>
          <w:tag w:val="goog_rdk_1990"/>
        </w:sdtPr>
        <w:sdtContent>
          <w:tr>
            <w:trPr>
              <w:cantSplit w:val="0"/>
              <w:trHeight w:val="40.925292968750036" w:hRule="atLeast"/>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92"/>
                </w:sdtPr>
                <w:sdtContent>
                  <w:p w:rsidR="00000000" w:rsidDel="00000000" w:rsidP="00000000" w:rsidRDefault="00000000" w:rsidRPr="00000000" w14:paraId="0000085D">
                    <w:pPr>
                      <w:rPr>
                        <w:ins w:author="Nguyen Nhu Ngoc B2017210" w:id="46" w:date="2023-10-16T17:03:40Z"/>
                        <w:rFonts w:ascii="Times New Roman" w:cs="Times New Roman" w:eastAsia="Times New Roman" w:hAnsi="Times New Roman"/>
                        <w:b w:val="1"/>
                        <w:sz w:val="26"/>
                        <w:szCs w:val="26"/>
                      </w:rPr>
                    </w:pPr>
                    <w:sdt>
                      <w:sdtPr>
                        <w:tag w:val="goog_rdk_1991"/>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94"/>
                </w:sdtPr>
                <w:sdtContent>
                  <w:p w:rsidR="00000000" w:rsidDel="00000000" w:rsidP="00000000" w:rsidRDefault="00000000" w:rsidRPr="00000000" w14:paraId="0000085E">
                    <w:pPr>
                      <w:rPr>
                        <w:ins w:author="Nguyen Nhu Ngoc B2017210" w:id="46" w:date="2023-10-16T17:03:40Z"/>
                        <w:rFonts w:ascii="Times New Roman" w:cs="Times New Roman" w:eastAsia="Times New Roman" w:hAnsi="Times New Roman"/>
                        <w:b w:val="1"/>
                        <w:sz w:val="26"/>
                        <w:szCs w:val="26"/>
                      </w:rPr>
                    </w:pPr>
                    <w:sdt>
                      <w:sdtPr>
                        <w:tag w:val="goog_rdk_1993"/>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96"/>
                </w:sdtPr>
                <w:sdtContent>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1995"/>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98"/>
                </w:sdtPr>
                <w:sdtContent>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1997"/>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00"/>
                </w:sdtPr>
                <w:sdtContent>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1999"/>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4</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02"/>
                </w:sdtPr>
                <w:sdtContent>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01"/>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5</w:t>
                          </w:r>
                        </w:ins>
                      </w:sdtContent>
                    </w:sdt>
                  </w:p>
                </w:sdtContent>
              </w:sdt>
            </w:tc>
          </w:tr>
        </w:sdtContent>
      </w:sdt>
      <w:sdt>
        <w:sdtPr>
          <w:tag w:val="goog_rdk_2003"/>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05"/>
                </w:sdtPr>
                <w:sdtContent>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04"/>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07"/>
                </w:sdtPr>
                <w:sdtContent>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06"/>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MA_SANH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09"/>
                </w:sdtPr>
                <w:sdtContent>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08"/>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MA_BUA_TIEC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11"/>
                </w:sdtPr>
                <w:sdtContent>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10"/>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TEN_SANH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13"/>
                </w:sdtPr>
                <w:sdtContent>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12"/>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VI_TRI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15"/>
                </w:sdtPr>
                <w:sdtContent>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14"/>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SUC_CHUA</w:t>
                          </w:r>
                        </w:ins>
                      </w:sdtContent>
                    </w:sdt>
                  </w:p>
                </w:sdtContent>
              </w:sdt>
            </w:tc>
          </w:tr>
        </w:sdtContent>
      </w:sdt>
      <w:sdt>
        <w:sdtPr>
          <w:tag w:val="goog_rdk_2016"/>
        </w:sdtPr>
        <w:sdtContent>
          <w:tr>
            <w:trPr>
              <w:cantSplit w:val="0"/>
              <w:trHeight w:val="485" w:hRule="atLeast"/>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18"/>
                </w:sdtPr>
                <w:sdtContent>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17"/>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20"/>
                </w:sdtPr>
                <w:sdtContent>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19"/>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22"/>
                </w:sdtPr>
                <w:sdtContent>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21"/>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24"/>
                </w:sdtPr>
                <w:sdtContent>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23"/>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26"/>
                </w:sdtPr>
                <w:sdtContent>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25"/>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28"/>
                </w:sdtPr>
                <w:sdtContent>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27"/>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integer</w:t>
                          </w:r>
                        </w:ins>
                      </w:sdtContent>
                    </w:sdt>
                  </w:p>
                </w:sdtContent>
              </w:sdt>
            </w:tc>
          </w:tr>
        </w:sdtContent>
      </w:sdt>
      <w:sdt>
        <w:sdtPr>
          <w:tag w:val="goog_rdk_2029"/>
        </w:sdtPr>
        <w:sdtContent>
          <w:tr>
            <w:trPr>
              <w:cantSplit w:val="0"/>
              <w:trHeight w:val="210" w:hRule="atLeast"/>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31"/>
                </w:sdtPr>
                <w:sdtContent>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30"/>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33"/>
                </w:sdtPr>
                <w:sdtContent>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32"/>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35"/>
                </w:sdtPr>
                <w:sdtContent>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34"/>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37"/>
                </w:sdtPr>
                <w:sdtContent>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36"/>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25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39"/>
                </w:sdtPr>
                <w:sdtContent>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38"/>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50</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41"/>
                </w:sdtPr>
                <w:sdtContent>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40"/>
                      </w:sdtPr>
                      <w:sdtContent>
                        <w:ins w:author="Nguyen Nhu Ngoc B2017210" w:id="46" w:date="2023-10-16T17:03:40Z">
                          <w:r w:rsidDel="00000000" w:rsidR="00000000" w:rsidRPr="00000000">
                            <w:rPr>
                              <w:rtl w:val="0"/>
                            </w:rPr>
                          </w:r>
                        </w:ins>
                      </w:sdtContent>
                    </w:sdt>
                  </w:p>
                </w:sdtContent>
              </w:sdt>
            </w:tc>
          </w:tr>
        </w:sdtContent>
      </w:sdt>
      <w:sdt>
        <w:sdtPr>
          <w:tag w:val="goog_rdk_2042"/>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44"/>
                </w:sdtPr>
                <w:sdtContent>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43"/>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46"/>
                </w:sdtPr>
                <w:sdtContent>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45"/>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48"/>
                </w:sdtPr>
                <w:sdtContent>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47"/>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50"/>
                </w:sdtPr>
                <w:sdtContent>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49"/>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52"/>
                </w:sdtPr>
                <w:sdtContent>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51"/>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54"/>
                </w:sdtPr>
                <w:sdtContent>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53"/>
                      </w:sdtPr>
                      <w:sdtContent>
                        <w:ins w:author="Nguyen Nhu Ngoc B2017210" w:id="46" w:date="2023-10-16T17:03:40Z">
                          <w:r w:rsidDel="00000000" w:rsidR="00000000" w:rsidRPr="00000000">
                            <w:rPr>
                              <w:rtl w:val="0"/>
                            </w:rPr>
                          </w:r>
                        </w:ins>
                      </w:sdtContent>
                    </w:sdt>
                  </w:p>
                </w:sdtContent>
              </w:sdt>
            </w:tc>
          </w:tr>
        </w:sdtContent>
      </w:sdt>
      <w:sdt>
        <w:sdtPr>
          <w:tag w:val="goog_rdk_2055"/>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57"/>
                </w:sdtPr>
                <w:sdtContent>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56"/>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59"/>
                </w:sdtPr>
                <w:sdtContent>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58"/>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61"/>
                </w:sdtPr>
                <w:sdtContent>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60"/>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63"/>
                </w:sdtPr>
                <w:sdtContent>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62"/>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65"/>
                </w:sdtPr>
                <w:sdtContent>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64"/>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67"/>
                </w:sdtPr>
                <w:sdtContent>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66"/>
                      </w:sdtPr>
                      <w:sdtContent>
                        <w:ins w:author="Nguyen Nhu Ngoc B2017210" w:id="46" w:date="2023-10-16T17:03:40Z">
                          <w:r w:rsidDel="00000000" w:rsidR="00000000" w:rsidRPr="00000000">
                            <w:rPr>
                              <w:rtl w:val="0"/>
                            </w:rPr>
                          </w:r>
                        </w:ins>
                      </w:sdtContent>
                    </w:sdt>
                  </w:p>
                </w:sdtContent>
              </w:sdt>
            </w:tc>
          </w:tr>
        </w:sdtContent>
      </w:sdt>
      <w:sdt>
        <w:sdtPr>
          <w:tag w:val="goog_rdk_2068"/>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70"/>
                </w:sdtPr>
                <w:sdtContent>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69"/>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72"/>
                </w:sdtPr>
                <w:sdtContent>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71"/>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74"/>
                </w:sdtPr>
                <w:sdtContent>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73"/>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76"/>
                </w:sdtPr>
                <w:sdtContent>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75"/>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78"/>
                </w:sdtPr>
                <w:sdtContent>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77"/>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80"/>
                </w:sdtPr>
                <w:sdtContent>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79"/>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2081"/>
        </w:sdtPr>
        <w:sdtContent>
          <w:tr>
            <w:trPr>
              <w:cantSplit w:val="0"/>
              <w:trHeight w:val="500" w:hRule="atLeast"/>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83"/>
                </w:sdtPr>
                <w:sdtContent>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82"/>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85"/>
                </w:sdtPr>
                <w:sdtContent>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84"/>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87"/>
                </w:sdtPr>
                <w:sdtContent>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86"/>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89"/>
                </w:sdtPr>
                <w:sdtContent>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88"/>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91"/>
                </w:sdtPr>
                <w:sdtContent>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90"/>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93"/>
                </w:sdtPr>
                <w:sdtContent>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92"/>
                      </w:sdtPr>
                      <w:sdtContent>
                        <w:ins w:author="Nguyen Nhu Ngoc B2017210" w:id="46" w:date="2023-10-16T17:03:40Z">
                          <w:r w:rsidDel="00000000" w:rsidR="00000000" w:rsidRPr="00000000">
                            <w:rPr>
                              <w:rtl w:val="0"/>
                            </w:rPr>
                          </w:r>
                        </w:ins>
                      </w:sdtContent>
                    </w:sdt>
                  </w:p>
                </w:sdtContent>
              </w:sdt>
            </w:tc>
          </w:tr>
        </w:sdtContent>
      </w:sdt>
      <w:sdt>
        <w:sdtPr>
          <w:tag w:val="goog_rdk_2094"/>
        </w:sdtPr>
        <w:sdtContent>
          <w:tr>
            <w:trPr>
              <w:cantSplit w:val="0"/>
              <w:trHeight w:val="500" w:hRule="atLeast"/>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96"/>
                </w:sdtPr>
                <w:sdtContent>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95"/>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098"/>
                </w:sdtPr>
                <w:sdtContent>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97"/>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00"/>
                </w:sdtPr>
                <w:sdtContent>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099"/>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02"/>
                </w:sdtPr>
                <w:sdtContent>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01"/>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04"/>
                </w:sdtPr>
                <w:sdtContent>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03"/>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06"/>
                </w:sdtPr>
                <w:sdtContent>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05"/>
                      </w:sdtPr>
                      <w:sdtContent>
                        <w:ins w:author="Nguyen Nhu Ngoc B2017210" w:id="46" w:date="2023-10-16T17:03:40Z">
                          <w:r w:rsidDel="00000000" w:rsidR="00000000" w:rsidRPr="00000000">
                            <w:rPr>
                              <w:rtl w:val="0"/>
                            </w:rPr>
                          </w:r>
                        </w:ins>
                      </w:sdtContent>
                    </w:sdt>
                  </w:p>
                </w:sdtContent>
              </w:sdt>
            </w:tc>
          </w:tr>
        </w:sdtContent>
      </w:sdt>
      <w:sdt>
        <w:sdtPr>
          <w:tag w:val="goog_rdk_2107"/>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09"/>
                </w:sdtPr>
                <w:sdtContent>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08"/>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Giá trị </w:t>
                          </w:r>
                          <w:r w:rsidDel="00000000" w:rsidR="00000000" w:rsidRPr="00000000">
                            <w:rPr>
                              <w:rFonts w:ascii="Times New Roman" w:cs="Times New Roman" w:eastAsia="Times New Roman" w:hAnsi="Times New Roman"/>
                              <w:b w:val="1"/>
                              <w:sz w:val="26"/>
                              <w:szCs w:val="26"/>
                              <w:rtl w:val="0"/>
                            </w:rPr>
                            <w:t xml:space="preserve">mặc</w:t>
                          </w:r>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11"/>
                </w:sdtPr>
                <w:sdtContent>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10"/>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13"/>
                </w:sdtPr>
                <w:sdtContent>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12"/>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15"/>
                </w:sdtPr>
                <w:sdtContent>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14"/>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17"/>
                </w:sdtPr>
                <w:sdtContent>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16"/>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19"/>
                </w:sdtPr>
                <w:sdtContent>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18"/>
                      </w:sdtPr>
                      <w:sdtContent>
                        <w:ins w:author="Nguyen Nhu Ngoc B2017210" w:id="46" w:date="2023-10-16T17:03:40Z">
                          <w:r w:rsidDel="00000000" w:rsidR="00000000" w:rsidRPr="00000000">
                            <w:rPr>
                              <w:rtl w:val="0"/>
                            </w:rPr>
                          </w:r>
                        </w:ins>
                      </w:sdtContent>
                    </w:sdt>
                  </w:p>
                </w:sdtContent>
              </w:sdt>
            </w:tc>
          </w:tr>
        </w:sdtContent>
      </w:sdt>
      <w:sdt>
        <w:sdtPr>
          <w:tag w:val="goog_rdk_2120"/>
        </w:sdtPr>
        <w:sdtContent>
          <w:tr>
            <w:trPr>
              <w:cantSplit w:val="0"/>
              <w:trHeight w:val="105" w:hRule="atLeast"/>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22"/>
                </w:sdtPr>
                <w:sdtContent>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21"/>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24"/>
                </w:sdtPr>
                <w:sdtContent>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23"/>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26"/>
                </w:sdtPr>
                <w:sdtContent>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25"/>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28"/>
                </w:sdtPr>
                <w:sdtContent>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27"/>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30"/>
                </w:sdtPr>
                <w:sdtContent>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29"/>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32"/>
                </w:sdtPr>
                <w:sdtContent>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31"/>
                      </w:sdtPr>
                      <w:sdtContent>
                        <w:ins w:author="Nguyen Nhu Ngoc B2017210" w:id="46" w:date="2023-10-16T17:03:40Z">
                          <w:r w:rsidDel="00000000" w:rsidR="00000000" w:rsidRPr="00000000">
                            <w:rPr>
                              <w:rtl w:val="0"/>
                            </w:rPr>
                          </w:r>
                        </w:ins>
                      </w:sdtContent>
                    </w:sdt>
                  </w:p>
                </w:sdtContent>
              </w:sdt>
            </w:tc>
          </w:tr>
        </w:sdtContent>
      </w:sdt>
      <w:sdt>
        <w:sdtPr>
          <w:tag w:val="goog_rdk_2133"/>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35"/>
                </w:sdtPr>
                <w:sdtContent>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34"/>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37"/>
                </w:sdtPr>
                <w:sdtContent>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36"/>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39"/>
                </w:sdtPr>
                <w:sdtContent>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38"/>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41"/>
                </w:sdtPr>
                <w:sdtContent>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40"/>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43"/>
                </w:sdtPr>
                <w:sdtContent>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42"/>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45"/>
                </w:sdtPr>
                <w:sdtContent>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44"/>
                      </w:sdtPr>
                      <w:sdtContent>
                        <w:ins w:author="Nguyen Nhu Ngoc B2017210" w:id="46" w:date="2023-10-16T17:03:40Z">
                          <w:r w:rsidDel="00000000" w:rsidR="00000000" w:rsidRPr="00000000">
                            <w:rPr>
                              <w:rtl w:val="0"/>
                            </w:rPr>
                          </w:r>
                        </w:ins>
                      </w:sdtContent>
                    </w:sdt>
                  </w:p>
                </w:sdtContent>
              </w:sdt>
            </w:tc>
          </w:tr>
        </w:sdtContent>
      </w:sdt>
      <w:sdt>
        <w:sdtPr>
          <w:tag w:val="goog_rdk_2146"/>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48"/>
                </w:sdtPr>
                <w:sdtContent>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47"/>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50"/>
                </w:sdtPr>
                <w:sdtContent>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49"/>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52"/>
                </w:sdtPr>
                <w:sdtContent>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51"/>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54"/>
                </w:sdtPr>
                <w:sdtContent>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53"/>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56"/>
                </w:sdtPr>
                <w:sdtContent>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55"/>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58"/>
                </w:sdtPr>
                <w:sdtContent>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57"/>
                      </w:sdtPr>
                      <w:sdtContent>
                        <w:ins w:author="Nguyen Nhu Ngoc B2017210" w:id="46" w:date="2023-10-16T17:03:40Z">
                          <w:r w:rsidDel="00000000" w:rsidR="00000000" w:rsidRPr="00000000">
                            <w:rPr>
                              <w:rtl w:val="0"/>
                            </w:rPr>
                          </w:r>
                        </w:ins>
                      </w:sdtContent>
                    </w:sdt>
                  </w:p>
                </w:sdtContent>
              </w:sdt>
            </w:tc>
          </w:tr>
        </w:sdtContent>
      </w:sdt>
      <w:sdt>
        <w:sdtPr>
          <w:tag w:val="goog_rdk_2159"/>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61"/>
                </w:sdtPr>
                <w:sdtContent>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60"/>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63"/>
                </w:sdtPr>
                <w:sdtContent>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62"/>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65"/>
                </w:sdtPr>
                <w:sdtContent>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64"/>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TIEC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67"/>
                </w:sdtPr>
                <w:sdtContent>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66"/>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69"/>
                </w:sdtPr>
                <w:sdtContent>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68"/>
                      </w:sdtPr>
                      <w:sdtConten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71"/>
                </w:sdtPr>
                <w:sdtContent>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70"/>
                      </w:sdtPr>
                      <w:sdtContent>
                        <w:ins w:author="Nguyen Nhu Ngoc B2017210" w:id="46" w:date="2023-10-16T17:03:40Z">
                          <w:r w:rsidDel="00000000" w:rsidR="00000000" w:rsidRPr="00000000">
                            <w:rPr>
                              <w:rtl w:val="0"/>
                            </w:rPr>
                          </w:r>
                        </w:ins>
                      </w:sdtContent>
                    </w:sdt>
                  </w:p>
                </w:sdtContent>
              </w:sdt>
            </w:tc>
          </w:tr>
        </w:sdtContent>
      </w:sdt>
      <w:sdt>
        <w:sdtPr>
          <w:tag w:val="goog_rdk_2172"/>
        </w:sdtPr>
        <w:sdtContent>
          <w:tr>
            <w:trPr>
              <w:cantSplit w:val="0"/>
              <w:tblHeader w:val="0"/>
              <w:ins w:author="Nguyen Nhu Ngoc B2017210" w:id="46" w:date="2023-10-16T17:03:4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74"/>
                </w:sdtPr>
                <w:sdtContent>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73"/>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76"/>
                </w:sdtPr>
                <w:sdtContent>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75"/>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Mã_sảnh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79"/>
                </w:sdtPr>
                <w:sdtContent>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77"/>
                      </w:sdtPr>
                      <w:sdtContent>
                        <w:ins w:author="Nguyen Nhu Ngoc B2017210" w:id="46" w:date="2023-10-16T17:03:40Z"/>
                        <w:sdt>
                          <w:sdtPr>
                            <w:tag w:val="goog_rdk_2178"/>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Change w:author="Nguyen Nhu Ngoc B2017210" w:id="39" w:date="2023-10-16T17:15:17Z">
                                    <w:rPr>
                                      <w:rFonts w:ascii="Times New Roman" w:cs="Times New Roman" w:eastAsia="Times New Roman" w:hAnsi="Times New Roman"/>
                                      <w:b w:val="1"/>
                                      <w:sz w:val="26"/>
                                      <w:szCs w:val="26"/>
                                    </w:rPr>
                                  </w:rPrChange>
                                </w:rPr>
                                <w:t xml:space="preserve">Mã_bữa_tiệc</w:t>
                              </w:r>
                            </w:ins>
                          </w:sdtContent>
                        </w:sdt>
                        <w:ins w:author="Nguyen Nhu Ngoc B2017210" w:id="46" w:date="2023-10-16T17:03:4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81"/>
                </w:sdtPr>
                <w:sdtContent>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80"/>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Tên_sảnh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83"/>
                </w:sdtPr>
                <w:sdtContent>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82"/>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Vị_trí</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85"/>
                </w:sdtPr>
                <w:sdtContent>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6" w:date="2023-10-16T17:03:40Z"/>
                        <w:rFonts w:ascii="Times New Roman" w:cs="Times New Roman" w:eastAsia="Times New Roman" w:hAnsi="Times New Roman"/>
                        <w:b w:val="1"/>
                        <w:sz w:val="26"/>
                        <w:szCs w:val="26"/>
                      </w:rPr>
                    </w:pPr>
                    <w:sdt>
                      <w:sdtPr>
                        <w:tag w:val="goog_rdk_2184"/>
                      </w:sdtPr>
                      <w:sdtContent>
                        <w:ins w:author="Nguyen Nhu Ngoc B2017210" w:id="46" w:date="2023-10-16T17:03:40Z">
                          <w:r w:rsidDel="00000000" w:rsidR="00000000" w:rsidRPr="00000000">
                            <w:rPr>
                              <w:rFonts w:ascii="Times New Roman" w:cs="Times New Roman" w:eastAsia="Times New Roman" w:hAnsi="Times New Roman"/>
                              <w:b w:val="1"/>
                              <w:sz w:val="26"/>
                              <w:szCs w:val="26"/>
                              <w:rtl w:val="0"/>
                            </w:rPr>
                            <w:t xml:space="preserve">Sức_chứa</w:t>
                          </w:r>
                        </w:ins>
                      </w:sdtContent>
                    </w:sdt>
                  </w:p>
                </w:sdtContent>
              </w:sdt>
            </w:tc>
          </w:tr>
        </w:sdtContent>
      </w:sdt>
    </w:tbl>
    <w:p w:rsidR="00000000" w:rsidDel="00000000" w:rsidP="00000000" w:rsidRDefault="00000000" w:rsidRPr="00000000" w14:paraId="000008B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B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B9">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 Bảng KHUYEN_MAI</w:t>
      </w:r>
      <w:r w:rsidDel="00000000" w:rsidR="00000000" w:rsidRPr="00000000">
        <w:rPr>
          <w:rtl w:val="0"/>
        </w:rPr>
      </w:r>
    </w:p>
    <w:tbl>
      <w:tblPr>
        <w:tblStyle w:val="Table28"/>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870"/>
        <w:gridCol w:w="645"/>
        <w:gridCol w:w="870"/>
        <w:gridCol w:w="735"/>
        <w:gridCol w:w="810"/>
        <w:tblGridChange w:id="0">
          <w:tblGrid>
            <w:gridCol w:w="450"/>
            <w:gridCol w:w="1425"/>
            <w:gridCol w:w="885"/>
            <w:gridCol w:w="795"/>
            <w:gridCol w:w="720"/>
            <w:gridCol w:w="630"/>
            <w:gridCol w:w="570"/>
            <w:gridCol w:w="570"/>
            <w:gridCol w:w="615"/>
            <w:gridCol w:w="750"/>
            <w:gridCol w:w="870"/>
            <w:gridCol w:w="645"/>
            <w:gridCol w:w="87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2186"/>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MA_KHUYEN_MAI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rPr>
                <w:rFonts w:ascii="Times New Roman" w:cs="Times New Roman" w:eastAsia="Times New Roman" w:hAnsi="Times New Roman"/>
              </w:rPr>
            </w:pPr>
            <w:sdt>
              <w:sdtPr>
                <w:tag w:val="goog_rdk_2187"/>
              </w:sdtPr>
              <w:sdtContent>
                <w:r w:rsidDel="00000000" w:rsidR="00000000" w:rsidRPr="00000000">
                  <w:rPr>
                    <w:rFonts w:ascii="Times New Roman" w:cs="Times New Roman" w:eastAsia="Times New Roman" w:hAnsi="Times New Roman"/>
                    <w:rtl w:val="0"/>
                    <w:rPrChange w:author="Nguyen Nhu Ngoc B2017210" w:id="47" w:date="2023-10-16T17:02:53Z">
                      <w:rPr>
                        <w:rFonts w:ascii="Times New Roman" w:cs="Times New Roman" w:eastAsia="Times New Roman" w:hAnsi="Times New Roman"/>
                      </w:rPr>
                    </w:rPrChange>
                  </w:rPr>
                  <w:t xml:space="preserve">Mã_khuyến_mãi</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TEN_KHUYEN_MAI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line="240" w:lineRule="auto"/>
              <w:rPr>
                <w:rFonts w:ascii="Times New Roman" w:cs="Times New Roman" w:eastAsia="Times New Roman" w:hAnsi="Times New Roman"/>
              </w:rPr>
            </w:pPr>
            <w:sdt>
              <w:sdtPr>
                <w:tag w:val="goog_rdk_2188"/>
              </w:sdtPr>
              <w:sdtContent>
                <w:r w:rsidDel="00000000" w:rsidR="00000000" w:rsidRPr="00000000">
                  <w:rPr>
                    <w:rFonts w:ascii="Times New Roman" w:cs="Times New Roman" w:eastAsia="Times New Roman" w:hAnsi="Times New Roman"/>
                    <w:rtl w:val="0"/>
                    <w:rPrChange w:author="Nguyen Nhu Ngoc B2017210" w:id="48" w:date="2023-10-16T17:02:55Z">
                      <w:rPr>
                        <w:rFonts w:ascii="Times New Roman" w:cs="Times New Roman" w:eastAsia="Times New Roman" w:hAnsi="Times New Roman"/>
                      </w:rPr>
                    </w:rPrChange>
                  </w:rPr>
                  <w:t xml:space="preserve">Tên_khuyến_mãi</w:t>
                </w:r>
              </w:sdtContent>
            </w:sdt>
            <w:r w:rsidDel="00000000" w:rsidR="00000000" w:rsidRPr="00000000">
              <w:rPr>
                <w:rtl w:val="0"/>
              </w:rPr>
            </w:r>
          </w:p>
        </w:tc>
      </w:tr>
    </w:tbl>
    <w:p w:rsidR="00000000" w:rsidDel="00000000" w:rsidP="00000000" w:rsidRDefault="00000000" w:rsidRPr="00000000" w14:paraId="000008E7">
      <w:pPr>
        <w:ind w:left="720" w:firstLine="0"/>
        <w:rPr>
          <w:rFonts w:ascii="Times New Roman" w:cs="Times New Roman" w:eastAsia="Times New Roman" w:hAnsi="Times New Roman"/>
          <w:b w:val="1"/>
          <w:sz w:val="26"/>
          <w:szCs w:val="26"/>
        </w:rPr>
      </w:pPr>
      <w:r w:rsidDel="00000000" w:rsidR="00000000" w:rsidRPr="00000000">
        <w:rPr>
          <w:rtl w:val="0"/>
        </w:rPr>
      </w:r>
    </w:p>
    <w:sdt>
      <w:sdtPr>
        <w:tag w:val="goog_rdk_2191"/>
      </w:sdtPr>
      <w:sdtContent>
        <w:p w:rsidR="00000000" w:rsidDel="00000000" w:rsidP="00000000" w:rsidRDefault="00000000" w:rsidRPr="00000000" w14:paraId="000008E8">
          <w:pPr>
            <w:ind w:left="720" w:firstLine="0"/>
            <w:rPr>
              <w:ins w:author="Nguyen Nhu Ngoc B2017210" w:id="49" w:date="2023-10-16T17:02:15Z"/>
              <w:rFonts w:ascii="Times New Roman" w:cs="Times New Roman" w:eastAsia="Times New Roman" w:hAnsi="Times New Roman"/>
              <w:b w:val="1"/>
              <w:sz w:val="26"/>
              <w:szCs w:val="26"/>
            </w:rPr>
          </w:pPr>
          <w:sdt>
            <w:sdtPr>
              <w:tag w:val="goog_rdk_2190"/>
            </w:sdtPr>
            <w:sdtContent>
              <w:ins w:author="Nguyen Nhu Ngoc B2017210" w:id="49" w:date="2023-10-16T17:02:15Z">
                <w:r w:rsidDel="00000000" w:rsidR="00000000" w:rsidRPr="00000000">
                  <w:rPr>
                    <w:rtl w:val="0"/>
                  </w:rPr>
                </w:r>
              </w:ins>
            </w:sdtContent>
          </w:sdt>
        </w:p>
      </w:sdtContent>
    </w:sdt>
    <w:tbl>
      <w:tblPr>
        <w:tblStyle w:val="Table29"/>
        <w:tblW w:w="10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285"/>
        <w:gridCol w:w="3405"/>
        <w:tblGridChange w:id="0">
          <w:tblGrid>
            <w:gridCol w:w="3720"/>
            <w:gridCol w:w="3285"/>
            <w:gridCol w:w="3405"/>
          </w:tblGrid>
        </w:tblGridChange>
      </w:tblGrid>
      <w:sdt>
        <w:sdtPr>
          <w:tag w:val="goog_rdk_2192"/>
        </w:sdtPr>
        <w:sdtContent>
          <w:tr>
            <w:trPr>
              <w:cantSplit w:val="0"/>
              <w:trHeight w:val="265.92529296875006"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94"/>
                </w:sdtPr>
                <w:sdtContent>
                  <w:p w:rsidR="00000000" w:rsidDel="00000000" w:rsidP="00000000" w:rsidRDefault="00000000" w:rsidRPr="00000000" w14:paraId="000008E9">
                    <w:pPr>
                      <w:ind w:left="720" w:firstLine="0"/>
                      <w:rPr>
                        <w:ins w:author="Nguyen Nhu Ngoc B2017210" w:id="49" w:date="2023-10-16T17:02:15Z"/>
                        <w:rFonts w:ascii="Times New Roman" w:cs="Times New Roman" w:eastAsia="Times New Roman" w:hAnsi="Times New Roman"/>
                        <w:b w:val="1"/>
                        <w:sz w:val="26"/>
                        <w:szCs w:val="26"/>
                      </w:rPr>
                    </w:pPr>
                    <w:sdt>
                      <w:sdtPr>
                        <w:tag w:val="goog_rdk_2193"/>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96"/>
                </w:sdtPr>
                <w:sdtContent>
                  <w:p w:rsidR="00000000" w:rsidDel="00000000" w:rsidP="00000000" w:rsidRDefault="00000000" w:rsidRPr="00000000" w14:paraId="000008EA">
                    <w:pPr>
                      <w:ind w:left="720" w:firstLine="0"/>
                      <w:rPr>
                        <w:ins w:author="Nguyen Nhu Ngoc B2017210" w:id="49" w:date="2023-10-16T17:02:15Z"/>
                        <w:rFonts w:ascii="Times New Roman" w:cs="Times New Roman" w:eastAsia="Times New Roman" w:hAnsi="Times New Roman"/>
                        <w:b w:val="1"/>
                        <w:sz w:val="26"/>
                        <w:szCs w:val="26"/>
                      </w:rPr>
                    </w:pPr>
                    <w:sdt>
                      <w:sdtPr>
                        <w:tag w:val="goog_rdk_2195"/>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198"/>
                </w:sdtPr>
                <w:sdtContent>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197"/>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2</w:t>
                          </w:r>
                        </w:ins>
                      </w:sdtContent>
                    </w:sdt>
                  </w:p>
                </w:sdtContent>
              </w:sdt>
            </w:tc>
          </w:tr>
        </w:sdtContent>
      </w:sdt>
      <w:sdt>
        <w:sdtPr>
          <w:tag w:val="goog_rdk_2199"/>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01"/>
                </w:sdtPr>
                <w:sdtContent>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00"/>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03"/>
                </w:sdtPr>
                <w:sdtContent>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02"/>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MA_KHUYEN_MAI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05"/>
                </w:sdtPr>
                <w:sdtContent>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04"/>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TEN_KHUYEN_MAI</w:t>
                          </w:r>
                        </w:ins>
                      </w:sdtContent>
                    </w:sdt>
                  </w:p>
                </w:sdtContent>
              </w:sdt>
            </w:tc>
          </w:tr>
        </w:sdtContent>
      </w:sdt>
      <w:sdt>
        <w:sdtPr>
          <w:tag w:val="goog_rdk_2206"/>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08"/>
                </w:sdtPr>
                <w:sdtContent>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07"/>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10"/>
                </w:sdtPr>
                <w:sdtContent>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09"/>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12"/>
                </w:sdtPr>
                <w:sdtContent>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11"/>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varchar</w:t>
                          </w:r>
                        </w:ins>
                      </w:sdtContent>
                    </w:sdt>
                  </w:p>
                </w:sdtContent>
              </w:sdt>
            </w:tc>
          </w:tr>
        </w:sdtContent>
      </w:sdt>
      <w:sdt>
        <w:sdtPr>
          <w:tag w:val="goog_rdk_2213"/>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15"/>
                </w:sdtPr>
                <w:sdtContent>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14"/>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17"/>
                </w:sdtPr>
                <w:sdtContent>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16"/>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19"/>
                </w:sdtPr>
                <w:sdtContent>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18"/>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25</w:t>
                          </w:r>
                        </w:ins>
                      </w:sdtContent>
                    </w:sdt>
                  </w:p>
                </w:sdtContent>
              </w:sdt>
            </w:tc>
          </w:tr>
        </w:sdtContent>
      </w:sdt>
      <w:sdt>
        <w:sdtPr>
          <w:tag w:val="goog_rdk_2220"/>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22"/>
                </w:sdtPr>
                <w:sdtContent>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21"/>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24"/>
                </w:sdtPr>
                <w:sdtContent>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23"/>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26"/>
                </w:sdtPr>
                <w:sdtContent>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25"/>
                      </w:sdtPr>
                      <w:sdtContent>
                        <w:ins w:author="Nguyen Nhu Ngoc B2017210" w:id="49" w:date="2023-10-16T17:02:15Z">
                          <w:r w:rsidDel="00000000" w:rsidR="00000000" w:rsidRPr="00000000">
                            <w:rPr>
                              <w:rtl w:val="0"/>
                            </w:rPr>
                          </w:r>
                        </w:ins>
                      </w:sdtContent>
                    </w:sdt>
                  </w:p>
                </w:sdtContent>
              </w:sdt>
            </w:tc>
          </w:tr>
        </w:sdtContent>
      </w:sdt>
      <w:sdt>
        <w:sdtPr>
          <w:tag w:val="goog_rdk_2227"/>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29"/>
                </w:sdtPr>
                <w:sdtContent>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28"/>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31"/>
                </w:sdtPr>
                <w:sdtContent>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30"/>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33"/>
                </w:sdtPr>
                <w:sdtContent>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32"/>
                      </w:sdtPr>
                      <w:sdtContent>
                        <w:ins w:author="Nguyen Nhu Ngoc B2017210" w:id="49" w:date="2023-10-16T17:02:15Z">
                          <w:r w:rsidDel="00000000" w:rsidR="00000000" w:rsidRPr="00000000">
                            <w:rPr>
                              <w:rtl w:val="0"/>
                            </w:rPr>
                          </w:r>
                        </w:ins>
                      </w:sdtContent>
                    </w:sdt>
                  </w:p>
                </w:sdtContent>
              </w:sdt>
            </w:tc>
          </w:tr>
        </w:sdtContent>
      </w:sdt>
      <w:sdt>
        <w:sdtPr>
          <w:tag w:val="goog_rdk_2234"/>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36"/>
                </w:sdtPr>
                <w:sdtContent>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35"/>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38"/>
                </w:sdtPr>
                <w:sdtContent>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37"/>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40"/>
                </w:sdtPr>
                <w:sdtContent>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39"/>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X</w:t>
                          </w:r>
                        </w:ins>
                      </w:sdtContent>
                    </w:sdt>
                  </w:p>
                </w:sdtContent>
              </w:sdt>
            </w:tc>
          </w:tr>
        </w:sdtContent>
      </w:sdt>
      <w:sdt>
        <w:sdtPr>
          <w:tag w:val="goog_rdk_2241"/>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43"/>
                </w:sdtPr>
                <w:sdtContent>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42"/>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45"/>
                </w:sdtPr>
                <w:sdtContent>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44"/>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47"/>
                </w:sdtPr>
                <w:sdtContent>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46"/>
                      </w:sdtPr>
                      <w:sdtContent>
                        <w:ins w:author="Nguyen Nhu Ngoc B2017210" w:id="49" w:date="2023-10-16T17:02:15Z">
                          <w:r w:rsidDel="00000000" w:rsidR="00000000" w:rsidRPr="00000000">
                            <w:rPr>
                              <w:rtl w:val="0"/>
                            </w:rPr>
                          </w:r>
                        </w:ins>
                      </w:sdtContent>
                    </w:sdt>
                  </w:p>
                </w:sdtContent>
              </w:sdt>
            </w:tc>
          </w:tr>
        </w:sdtContent>
      </w:sdt>
      <w:sdt>
        <w:sdtPr>
          <w:tag w:val="goog_rdk_2248"/>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50"/>
                </w:sdtPr>
                <w:sdtContent>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49"/>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52"/>
                </w:sdtPr>
                <w:sdtContent>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51"/>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54"/>
                </w:sdtPr>
                <w:sdtContent>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53"/>
                      </w:sdtPr>
                      <w:sdtContent>
                        <w:ins w:author="Nguyen Nhu Ngoc B2017210" w:id="49" w:date="2023-10-16T17:02:15Z">
                          <w:r w:rsidDel="00000000" w:rsidR="00000000" w:rsidRPr="00000000">
                            <w:rPr>
                              <w:rtl w:val="0"/>
                            </w:rPr>
                          </w:r>
                        </w:ins>
                      </w:sdtContent>
                    </w:sdt>
                  </w:p>
                </w:sdtContent>
              </w:sdt>
            </w:tc>
          </w:tr>
        </w:sdtContent>
      </w:sdt>
      <w:sdt>
        <w:sdtPr>
          <w:tag w:val="goog_rdk_2255"/>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57"/>
                </w:sdtPr>
                <w:sdtContent>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56"/>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Giá trị mặ</w:t>
                          </w: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59"/>
                </w:sdtPr>
                <w:sdtContent>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58"/>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61"/>
                </w:sdtPr>
                <w:sdtContent>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60"/>
                      </w:sdtPr>
                      <w:sdtContent>
                        <w:ins w:author="Nguyen Nhu Ngoc B2017210" w:id="49" w:date="2023-10-16T17:02:15Z">
                          <w:r w:rsidDel="00000000" w:rsidR="00000000" w:rsidRPr="00000000">
                            <w:rPr>
                              <w:rtl w:val="0"/>
                            </w:rPr>
                          </w:r>
                        </w:ins>
                      </w:sdtContent>
                    </w:sdt>
                  </w:p>
                </w:sdtContent>
              </w:sdt>
            </w:tc>
          </w:tr>
        </w:sdtContent>
      </w:sdt>
      <w:sdt>
        <w:sdtPr>
          <w:tag w:val="goog_rdk_2262"/>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64"/>
                </w:sdtPr>
                <w:sdtContent>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63"/>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66"/>
                </w:sdtPr>
                <w:sdtContent>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65"/>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68"/>
                </w:sdtPr>
                <w:sdtContent>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67"/>
                      </w:sdtPr>
                      <w:sdtContent>
                        <w:ins w:author="Nguyen Nhu Ngoc B2017210" w:id="49" w:date="2023-10-16T17:02:15Z">
                          <w:r w:rsidDel="00000000" w:rsidR="00000000" w:rsidRPr="00000000">
                            <w:rPr>
                              <w:rtl w:val="0"/>
                            </w:rPr>
                          </w:r>
                        </w:ins>
                      </w:sdtContent>
                    </w:sdt>
                  </w:p>
                </w:sdtContent>
              </w:sdt>
            </w:tc>
          </w:tr>
        </w:sdtContent>
      </w:sdt>
      <w:sdt>
        <w:sdtPr>
          <w:tag w:val="goog_rdk_2269"/>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71"/>
                </w:sdtPr>
                <w:sdtContent>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70"/>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73"/>
                </w:sdtPr>
                <w:sdtContent>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72"/>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75"/>
                </w:sdtPr>
                <w:sdtContent>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74"/>
                      </w:sdtPr>
                      <w:sdtContent>
                        <w:ins w:author="Nguyen Nhu Ngoc B2017210" w:id="49" w:date="2023-10-16T17:02:15Z">
                          <w:r w:rsidDel="00000000" w:rsidR="00000000" w:rsidRPr="00000000">
                            <w:rPr>
                              <w:rtl w:val="0"/>
                            </w:rPr>
                          </w:r>
                        </w:ins>
                      </w:sdtContent>
                    </w:sdt>
                  </w:p>
                </w:sdtContent>
              </w:sdt>
            </w:tc>
          </w:tr>
        </w:sdtContent>
      </w:sdt>
      <w:sdt>
        <w:sdtPr>
          <w:tag w:val="goog_rdk_2276"/>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78"/>
                </w:sdtPr>
                <w:sdtContent>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77"/>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80"/>
                </w:sdtPr>
                <w:sdtContent>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79"/>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82"/>
                </w:sdtPr>
                <w:sdtContent>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81"/>
                      </w:sdtPr>
                      <w:sdtContent>
                        <w:ins w:author="Nguyen Nhu Ngoc B2017210" w:id="49" w:date="2023-10-16T17:02:15Z">
                          <w:r w:rsidDel="00000000" w:rsidR="00000000" w:rsidRPr="00000000">
                            <w:rPr>
                              <w:rtl w:val="0"/>
                            </w:rPr>
                          </w:r>
                        </w:ins>
                      </w:sdtContent>
                    </w:sdt>
                  </w:p>
                </w:sdtContent>
              </w:sdt>
            </w:tc>
          </w:tr>
        </w:sdtContent>
      </w:sdt>
      <w:sdt>
        <w:sdtPr>
          <w:tag w:val="goog_rdk_2283"/>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85"/>
                </w:sdtPr>
                <w:sdtContent>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84"/>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87"/>
                </w:sdtPr>
                <w:sdtContent>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86"/>
                      </w:sdtPr>
                      <w:sdtConten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89"/>
                </w:sdtPr>
                <w:sdtContent>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88"/>
                      </w:sdtPr>
                      <w:sdtContent>
                        <w:ins w:author="Nguyen Nhu Ngoc B2017210" w:id="49" w:date="2023-10-16T17:02:15Z">
                          <w:r w:rsidDel="00000000" w:rsidR="00000000" w:rsidRPr="00000000">
                            <w:rPr>
                              <w:rtl w:val="0"/>
                            </w:rPr>
                          </w:r>
                        </w:ins>
                      </w:sdtContent>
                    </w:sdt>
                  </w:p>
                </w:sdtContent>
              </w:sdt>
            </w:tc>
          </w:tr>
        </w:sdtContent>
      </w:sdt>
      <w:sdt>
        <w:sdtPr>
          <w:tag w:val="goog_rdk_2290"/>
        </w:sdtPr>
        <w:sdtContent>
          <w:tr>
            <w:trPr>
              <w:cantSplit w:val="0"/>
              <w:trHeight w:val="190.04693741892228" w:hRule="atLeast"/>
              <w:tblHeader w:val="0"/>
              <w:ins w:author="Nguyen Nhu Ngoc B2017210" w:id="49" w:date="2023-10-16T17:02:1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92"/>
                </w:sdtPr>
                <w:sdtContent>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91"/>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95"/>
                </w:sdtPr>
                <w:sdtContent>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93"/>
                      </w:sdtPr>
                      <w:sdtContent>
                        <w:ins w:author="Nguyen Nhu Ngoc B2017210" w:id="49" w:date="2023-10-16T17:02:15Z"/>
                        <w:sdt>
                          <w:sdtPr>
                            <w:tag w:val="goog_rdk_2294"/>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Change w:author="Nguyen Nhu Ngoc B2017210" w:id="47" w:date="2023-10-16T17:02:53Z">
                                    <w:rPr>
                                      <w:rFonts w:ascii="Times New Roman" w:cs="Times New Roman" w:eastAsia="Times New Roman" w:hAnsi="Times New Roman"/>
                                      <w:b w:val="1"/>
                                      <w:sz w:val="26"/>
                                      <w:szCs w:val="26"/>
                                    </w:rPr>
                                  </w:rPrChange>
                                </w:rPr>
                                <w:t xml:space="preserve">Mã_khuyến_mãi</w:t>
                              </w:r>
                            </w:ins>
                          </w:sdtContent>
                        </w:sdt>
                        <w:ins w:author="Nguyen Nhu Ngoc B2017210" w:id="49" w:date="2023-10-16T17:02:15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298"/>
                </w:sdtPr>
                <w:sdtContent>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49" w:date="2023-10-16T17:02:15Z"/>
                        <w:rFonts w:ascii="Times New Roman" w:cs="Times New Roman" w:eastAsia="Times New Roman" w:hAnsi="Times New Roman"/>
                        <w:b w:val="1"/>
                        <w:sz w:val="26"/>
                        <w:szCs w:val="26"/>
                      </w:rPr>
                    </w:pPr>
                    <w:sdt>
                      <w:sdtPr>
                        <w:tag w:val="goog_rdk_2296"/>
                      </w:sdtPr>
                      <w:sdtContent>
                        <w:ins w:author="Nguyen Nhu Ngoc B2017210" w:id="49" w:date="2023-10-16T17:02:15Z"/>
                        <w:sdt>
                          <w:sdtPr>
                            <w:tag w:val="goog_rdk_2297"/>
                          </w:sdtPr>
                          <w:sdtContent>
                            <w:ins w:author="Nguyen Nhu Ngoc B2017210" w:id="49" w:date="2023-10-16T17:02:15Z">
                              <w:r w:rsidDel="00000000" w:rsidR="00000000" w:rsidRPr="00000000">
                                <w:rPr>
                                  <w:rFonts w:ascii="Times New Roman" w:cs="Times New Roman" w:eastAsia="Times New Roman" w:hAnsi="Times New Roman"/>
                                  <w:b w:val="1"/>
                                  <w:sz w:val="26"/>
                                  <w:szCs w:val="26"/>
                                  <w:rtl w:val="0"/>
                                  <w:rPrChange w:author="Nguyen Nhu Ngoc B2017210" w:id="48" w:date="2023-10-16T17:02:55Z">
                                    <w:rPr>
                                      <w:rFonts w:ascii="Times New Roman" w:cs="Times New Roman" w:eastAsia="Times New Roman" w:hAnsi="Times New Roman"/>
                                      <w:b w:val="1"/>
                                      <w:sz w:val="26"/>
                                      <w:szCs w:val="26"/>
                                    </w:rPr>
                                  </w:rPrChange>
                                </w:rPr>
                                <w:t xml:space="preserve">Tên_khuyến_mãi</w:t>
                              </w:r>
                            </w:ins>
                          </w:sdtContent>
                        </w:sdt>
                        <w:ins w:author="Nguyen Nhu Ngoc B2017210" w:id="49" w:date="2023-10-16T17:02:15Z">
                          <w:r w:rsidDel="00000000" w:rsidR="00000000" w:rsidRPr="00000000">
                            <w:rPr>
                              <w:rtl w:val="0"/>
                            </w:rPr>
                          </w:r>
                        </w:ins>
                      </w:sdtContent>
                    </w:sdt>
                  </w:p>
                </w:sdtContent>
              </w:sdt>
            </w:tc>
          </w:tr>
        </w:sdtContent>
      </w:sdt>
    </w:tbl>
    <w:p w:rsidR="00000000" w:rsidDel="00000000" w:rsidP="00000000" w:rsidRDefault="00000000" w:rsidRPr="00000000" w14:paraId="0000091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91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918">
      <w:pPr>
        <w:numPr>
          <w:ilvl w:val="2"/>
          <w:numId w:val="12"/>
        </w:numPr>
        <w:ind w:left="720"/>
        <w:rPr>
          <w:sz w:val="26"/>
          <w:szCs w:val="26"/>
        </w:rPr>
      </w:pPr>
      <w:r w:rsidDel="00000000" w:rsidR="00000000" w:rsidRPr="00000000">
        <w:rPr>
          <w:rFonts w:ascii="Times New Roman" w:cs="Times New Roman" w:eastAsia="Times New Roman" w:hAnsi="Times New Roman"/>
          <w:b w:val="1"/>
          <w:sz w:val="26"/>
          <w:szCs w:val="26"/>
          <w:rtl w:val="0"/>
        </w:rPr>
        <w:t xml:space="preserve"> Bảng </w:t>
      </w:r>
      <w:sdt>
        <w:sdtPr>
          <w:tag w:val="goog_rdk_2299"/>
        </w:sdtPr>
        <w:sdtContent>
          <w:r w:rsidDel="00000000" w:rsidR="00000000" w:rsidRPr="00000000">
            <w:rPr>
              <w:rFonts w:ascii="Times New Roman" w:cs="Times New Roman" w:eastAsia="Times New Roman" w:hAnsi="Times New Roman"/>
              <w:b w:val="1"/>
              <w:sz w:val="26"/>
              <w:szCs w:val="26"/>
              <w:rtl w:val="0"/>
              <w:rPrChange w:author="Nguyen Nhu Ngoc B2017210" w:id="3" w:date="2023-10-16T17:20:41Z">
                <w:rPr>
                  <w:rFonts w:ascii="Times New Roman" w:cs="Times New Roman" w:eastAsia="Times New Roman" w:hAnsi="Times New Roman"/>
                  <w:b w:val="1"/>
                  <w:sz w:val="26"/>
                  <w:szCs w:val="26"/>
                </w:rPr>
              </w:rPrChange>
            </w:rPr>
            <w:t xml:space="preserve">CHI_TIET_KHUYEN_MAI</w:t>
          </w:r>
        </w:sdtContent>
      </w:sdt>
      <w:r w:rsidDel="00000000" w:rsidR="00000000" w:rsidRPr="00000000">
        <w:rPr>
          <w:rtl w:val="0"/>
        </w:rPr>
      </w:r>
    </w:p>
    <w:p w:rsidR="00000000" w:rsidDel="00000000" w:rsidP="00000000" w:rsidRDefault="00000000" w:rsidRPr="00000000" w14:paraId="00000919">
      <w:pPr>
        <w:ind w:left="720" w:firstLine="0"/>
        <w:rPr>
          <w:rFonts w:ascii="Times New Roman" w:cs="Times New Roman" w:eastAsia="Times New Roman" w:hAnsi="Times New Roman"/>
        </w:rPr>
      </w:pPr>
      <w:r w:rsidDel="00000000" w:rsidR="00000000" w:rsidRPr="00000000">
        <w:rPr>
          <w:rtl w:val="0"/>
        </w:rPr>
      </w:r>
    </w:p>
    <w:tbl>
      <w:tblPr>
        <w:tblStyle w:val="Table30"/>
        <w:tblW w:w="113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25"/>
        <w:gridCol w:w="885"/>
        <w:gridCol w:w="795"/>
        <w:gridCol w:w="720"/>
        <w:gridCol w:w="630"/>
        <w:gridCol w:w="570"/>
        <w:gridCol w:w="570"/>
        <w:gridCol w:w="615"/>
        <w:gridCol w:w="750"/>
        <w:gridCol w:w="870"/>
        <w:gridCol w:w="645"/>
        <w:gridCol w:w="870"/>
        <w:gridCol w:w="735"/>
        <w:gridCol w:w="810"/>
        <w:tblGridChange w:id="0">
          <w:tblGrid>
            <w:gridCol w:w="450"/>
            <w:gridCol w:w="1425"/>
            <w:gridCol w:w="885"/>
            <w:gridCol w:w="795"/>
            <w:gridCol w:w="720"/>
            <w:gridCol w:w="630"/>
            <w:gridCol w:w="570"/>
            <w:gridCol w:w="570"/>
            <w:gridCol w:w="615"/>
            <w:gridCol w:w="750"/>
            <w:gridCol w:w="870"/>
            <w:gridCol w:w="645"/>
            <w:gridCol w:w="87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trị </w:t>
            </w:r>
            <w:sdt>
              <w:sdtPr>
                <w:tag w:val="goog_rdk_2300"/>
              </w:sdtPr>
              <w:sdtContent>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sdtContent>
            </w:sdt>
            <w:r w:rsidDel="00000000" w:rsidR="00000000" w:rsidRPr="00000000">
              <w:rPr>
                <w:rFonts w:ascii="Times New Roman" w:cs="Times New Roman" w:eastAsia="Times New Roman" w:hAnsi="Times New Roman"/>
                <w:rtl w:val="0"/>
              </w:rPr>
              <w:t xml:space="preserve">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chữ số thập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toàn vẹn luận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Diễn giải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MA_KHUYEN_MAI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E">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KHUYEN_MAI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after="0" w:line="240" w:lineRule="auto"/>
              <w:rPr>
                <w:rFonts w:ascii="Times New Roman" w:cs="Times New Roman" w:eastAsia="Times New Roman" w:hAnsi="Times New Roman"/>
              </w:rPr>
            </w:pPr>
            <w:sdt>
              <w:sdtPr>
                <w:tag w:val="goog_rdk_2301"/>
              </w:sdtPr>
              <w:sdtContent>
                <w:r w:rsidDel="00000000" w:rsidR="00000000" w:rsidRPr="00000000">
                  <w:rPr>
                    <w:rFonts w:ascii="Times New Roman" w:cs="Times New Roman" w:eastAsia="Times New Roman" w:hAnsi="Times New Roman"/>
                    <w:rtl w:val="0"/>
                    <w:rPrChange w:author="Nguyen Nhu Ngoc B2017210" w:id="47" w:date="2023-10-16T17:02:53Z">
                      <w:rPr>
                        <w:rFonts w:ascii="Times New Roman" w:cs="Times New Roman" w:eastAsia="Times New Roman" w:hAnsi="Times New Roman"/>
                      </w:rPr>
                    </w:rPrChange>
                  </w:rPr>
                  <w:t xml:space="preserve">Mã_khuyến_mãi</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MA_BUA_TIEC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after="0" w:line="240" w:lineRule="auto"/>
              <w:rPr>
                <w:rFonts w:ascii="Times New Roman" w:cs="Times New Roman" w:eastAsia="Times New Roman" w:hAnsi="Times New Roman"/>
              </w:rPr>
            </w:pPr>
            <w:sdt>
              <w:sdtPr>
                <w:tag w:val="goog_rdk_2302"/>
              </w:sdtPr>
              <w:sdtContent>
                <w:r w:rsidDel="00000000" w:rsidR="00000000" w:rsidRPr="00000000">
                  <w:rPr>
                    <w:rFonts w:ascii="Times New Roman" w:cs="Times New Roman" w:eastAsia="Times New Roman" w:hAnsi="Times New Roman"/>
                    <w:rtl w:val="0"/>
                    <w:rPrChange w:author="Nguyen Nhu Ngoc B2017210" w:id="39" w:date="2023-10-16T17:15:17Z">
                      <w:rPr>
                        <w:rFonts w:ascii="Times New Roman" w:cs="Times New Roman" w:eastAsia="Times New Roman" w:hAnsi="Times New Roman"/>
                      </w:rPr>
                    </w:rPrChange>
                  </w:rPr>
                  <w:t xml:space="preserve">Mã_bữa_tiệc</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THOI_GIAN_BAT_DAU</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Thời_gian_bắt_đầu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THOI_GIAN_KET_THUC</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Thời_gian_kết_thúc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PHAN_TRAM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Phần_trăm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HINH_THUC</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Hình_thức</w:t>
            </w:r>
          </w:p>
        </w:tc>
      </w:tr>
    </w:tbl>
    <w:p w:rsidR="00000000" w:rsidDel="00000000" w:rsidP="00000000" w:rsidRDefault="00000000" w:rsidRPr="00000000" w14:paraId="0000098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986">
      <w:pPr>
        <w:ind w:left="720" w:firstLine="0"/>
        <w:rPr>
          <w:rFonts w:ascii="Times New Roman" w:cs="Times New Roman" w:eastAsia="Times New Roman" w:hAnsi="Times New Roman"/>
        </w:rPr>
      </w:pPr>
      <w:r w:rsidDel="00000000" w:rsidR="00000000" w:rsidRPr="00000000">
        <w:rPr>
          <w:rtl w:val="0"/>
        </w:rPr>
      </w:r>
    </w:p>
    <w:sdt>
      <w:sdtPr>
        <w:tag w:val="goog_rdk_2305"/>
      </w:sdtPr>
      <w:sdtContent>
        <w:p w:rsidR="00000000" w:rsidDel="00000000" w:rsidP="00000000" w:rsidRDefault="00000000" w:rsidRPr="00000000" w14:paraId="00000987">
          <w:pPr>
            <w:ind w:left="0" w:firstLine="0"/>
            <w:rPr>
              <w:ins w:author="Nguyen Nhu Ngoc B2017210" w:id="50" w:date="2023-10-16T16:59:50Z"/>
              <w:rFonts w:ascii="Times New Roman" w:cs="Times New Roman" w:eastAsia="Times New Roman" w:hAnsi="Times New Roman"/>
            </w:rPr>
          </w:pPr>
          <w:sdt>
            <w:sdtPr>
              <w:tag w:val="goog_rdk_2304"/>
            </w:sdtPr>
            <w:sdtContent>
              <w:ins w:author="Nguyen Nhu Ngoc B2017210" w:id="50" w:date="2023-10-16T16:59:50Z">
                <w:r w:rsidDel="00000000" w:rsidR="00000000" w:rsidRPr="00000000">
                  <w:rPr>
                    <w:rtl w:val="0"/>
                  </w:rPr>
                </w:r>
              </w:ins>
            </w:sdtContent>
          </w:sdt>
        </w:p>
      </w:sdtContent>
    </w:sdt>
    <w:tbl>
      <w:tblPr>
        <w:tblStyle w:val="Table31"/>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845"/>
        <w:gridCol w:w="1785"/>
        <w:gridCol w:w="1500"/>
        <w:gridCol w:w="1230"/>
        <w:gridCol w:w="1350"/>
        <w:gridCol w:w="1215"/>
        <w:tblGridChange w:id="0">
          <w:tblGrid>
            <w:gridCol w:w="1905"/>
            <w:gridCol w:w="1845"/>
            <w:gridCol w:w="1785"/>
            <w:gridCol w:w="1500"/>
            <w:gridCol w:w="1230"/>
            <w:gridCol w:w="1350"/>
            <w:gridCol w:w="1215"/>
          </w:tblGrid>
        </w:tblGridChange>
      </w:tblGrid>
      <w:sdt>
        <w:sdtPr>
          <w:tag w:val="goog_rdk_2306"/>
        </w:sdtPr>
        <w:sdtContent>
          <w:tr>
            <w:trPr>
              <w:cantSplit w:val="0"/>
              <w:trHeight w:val="445.92529296875006"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08"/>
                </w:sdtPr>
                <w:sdtContent>
                  <w:p w:rsidR="00000000" w:rsidDel="00000000" w:rsidP="00000000" w:rsidRDefault="00000000" w:rsidRPr="00000000" w14:paraId="00000988">
                    <w:pPr>
                      <w:rPr>
                        <w:ins w:author="Nguyen Nhu Ngoc B2017210" w:id="50" w:date="2023-10-16T16:59:50Z"/>
                        <w:rFonts w:ascii="Times New Roman" w:cs="Times New Roman" w:eastAsia="Times New Roman" w:hAnsi="Times New Roman"/>
                      </w:rPr>
                    </w:pPr>
                    <w:sdt>
                      <w:sdtPr>
                        <w:tag w:val="goog_rdk_2307"/>
                      </w:sdtPr>
                      <w:sdtContent>
                        <w:ins w:author="Nguyen Nhu Ngoc B2017210" w:id="50" w:date="2023-10-16T16:59:50Z">
                          <w:r w:rsidDel="00000000" w:rsidR="00000000" w:rsidRPr="00000000">
                            <w:rPr>
                              <w:rFonts w:ascii="Times New Roman" w:cs="Times New Roman" w:eastAsia="Times New Roman" w:hAnsi="Times New Roman"/>
                              <w:rtl w:val="0"/>
                            </w:rPr>
                            <w:t xml:space="preserve">STT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10"/>
                </w:sdtPr>
                <w:sdtContent>
                  <w:p w:rsidR="00000000" w:rsidDel="00000000" w:rsidP="00000000" w:rsidRDefault="00000000" w:rsidRPr="00000000" w14:paraId="00000989">
                    <w:pPr>
                      <w:rPr>
                        <w:ins w:author="Nguyen Nhu Ngoc B2017210" w:id="50" w:date="2023-10-16T16:59:50Z"/>
                        <w:rFonts w:ascii="Times New Roman" w:cs="Times New Roman" w:eastAsia="Times New Roman" w:hAnsi="Times New Roman"/>
                      </w:rPr>
                    </w:pPr>
                    <w:sdt>
                      <w:sdtPr>
                        <w:tag w:val="goog_rdk_2309"/>
                      </w:sdtPr>
                      <w:sdtContent>
                        <w:ins w:author="Nguyen Nhu Ngoc B2017210" w:id="50" w:date="2023-10-16T16:59:50Z">
                          <w:r w:rsidDel="00000000" w:rsidR="00000000" w:rsidRPr="00000000">
                            <w:rPr>
                              <w:rFonts w:ascii="Times New Roman" w:cs="Times New Roman" w:eastAsia="Times New Roman" w:hAnsi="Times New Roman"/>
                              <w:rtl w:val="0"/>
                            </w:rPr>
                            <w:t xml:space="preserve">1</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12"/>
                </w:sdtPr>
                <w:sdtContent>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11"/>
                      </w:sdtPr>
                      <w:sdtContent>
                        <w:ins w:author="Nguyen Nhu Ngoc B2017210" w:id="50" w:date="2023-10-16T16:59:50Z">
                          <w:r w:rsidDel="00000000" w:rsidR="00000000" w:rsidRPr="00000000">
                            <w:rPr>
                              <w:rFonts w:ascii="Times New Roman" w:cs="Times New Roman" w:eastAsia="Times New Roman" w:hAnsi="Times New Roman"/>
                              <w:rtl w:val="0"/>
                            </w:rPr>
                            <w:t xml:space="preserve">2</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14"/>
                </w:sdtPr>
                <w:sdtContent>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13"/>
                      </w:sdtPr>
                      <w:sdtContent>
                        <w:ins w:author="Nguyen Nhu Ngoc B2017210" w:id="50" w:date="2023-10-16T16:59:50Z">
                          <w:r w:rsidDel="00000000" w:rsidR="00000000" w:rsidRPr="00000000">
                            <w:rPr>
                              <w:rFonts w:ascii="Times New Roman" w:cs="Times New Roman" w:eastAsia="Times New Roman" w:hAnsi="Times New Roman"/>
                              <w:rtl w:val="0"/>
                            </w:rPr>
                            <w:t xml:space="preserve">3</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16"/>
                </w:sdtPr>
                <w:sdtContent>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15"/>
                      </w:sdtPr>
                      <w:sdtContent>
                        <w:ins w:author="Nguyen Nhu Ngoc B2017210" w:id="50" w:date="2023-10-16T16:59:50Z">
                          <w:r w:rsidDel="00000000" w:rsidR="00000000" w:rsidRPr="00000000">
                            <w:rPr>
                              <w:rFonts w:ascii="Times New Roman" w:cs="Times New Roman" w:eastAsia="Times New Roman" w:hAnsi="Times New Roman"/>
                              <w:rtl w:val="0"/>
                            </w:rPr>
                            <w:t xml:space="preserve">4</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18"/>
                </w:sdtPr>
                <w:sdtContent>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17"/>
                      </w:sdtPr>
                      <w:sdtContent>
                        <w:ins w:author="Nguyen Nhu Ngoc B2017210" w:id="50" w:date="2023-10-16T16:59:50Z">
                          <w:r w:rsidDel="00000000" w:rsidR="00000000" w:rsidRPr="00000000">
                            <w:rPr>
                              <w:rFonts w:ascii="Times New Roman" w:cs="Times New Roman" w:eastAsia="Times New Roman" w:hAnsi="Times New Roman"/>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20"/>
                </w:sdtPr>
                <w:sdtContent>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19"/>
                      </w:sdtPr>
                      <w:sdtContent>
                        <w:ins w:author="Nguyen Nhu Ngoc B2017210" w:id="50" w:date="2023-10-16T16:59:50Z">
                          <w:r w:rsidDel="00000000" w:rsidR="00000000" w:rsidRPr="00000000">
                            <w:rPr>
                              <w:rFonts w:ascii="Times New Roman" w:cs="Times New Roman" w:eastAsia="Times New Roman" w:hAnsi="Times New Roman"/>
                              <w:rtl w:val="0"/>
                            </w:rPr>
                            <w:t xml:space="preserve">6</w:t>
                          </w:r>
                        </w:ins>
                      </w:sdtContent>
                    </w:sdt>
                  </w:p>
                </w:sdtContent>
              </w:sdt>
            </w:tc>
          </w:tr>
        </w:sdtContent>
      </w:sdt>
      <w:sdt>
        <w:sdtPr>
          <w:tag w:val="goog_rdk_2321"/>
        </w:sdtPr>
        <w:sdtContent>
          <w:tr>
            <w:trPr>
              <w:cantSplit w:val="0"/>
              <w:trHeight w:val="707.77587890625"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23"/>
                </w:sdtPr>
                <w:sdtContent>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22"/>
                      </w:sdtPr>
                      <w:sdtContent>
                        <w:ins w:author="Nguyen Nhu Ngoc B2017210" w:id="50" w:date="2023-10-16T16:59:50Z">
                          <w:r w:rsidDel="00000000" w:rsidR="00000000" w:rsidRPr="00000000">
                            <w:rPr>
                              <w:rFonts w:ascii="Times New Roman" w:cs="Times New Roman" w:eastAsia="Times New Roman" w:hAnsi="Times New Roman"/>
                              <w:rtl w:val="0"/>
                            </w:rPr>
                            <w:t xml:space="preserve">Tên thuộc tính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25"/>
                </w:sdtPr>
                <w:sdtContent>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24"/>
                      </w:sdtPr>
                      <w:sdtContent>
                        <w:ins w:author="Nguyen Nhu Ngoc B2017210" w:id="50" w:date="2023-10-16T16:59:50Z">
                          <w:r w:rsidDel="00000000" w:rsidR="00000000" w:rsidRPr="00000000">
                            <w:rPr>
                              <w:rFonts w:ascii="Times New Roman" w:cs="Times New Roman" w:eastAsia="Times New Roman" w:hAnsi="Times New Roman"/>
                              <w:rtl w:val="0"/>
                            </w:rPr>
                            <w:t xml:space="preserve">MA_KHUYEN_MAI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27"/>
                </w:sdtPr>
                <w:sdtContent>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26"/>
                      </w:sdtPr>
                      <w:sdtContent>
                        <w:ins w:author="Nguyen Nhu Ngoc B2017210" w:id="50" w:date="2023-10-16T16:59:50Z">
                          <w:r w:rsidDel="00000000" w:rsidR="00000000" w:rsidRPr="00000000">
                            <w:rPr>
                              <w:rFonts w:ascii="Times New Roman" w:cs="Times New Roman" w:eastAsia="Times New Roman" w:hAnsi="Times New Roman"/>
                              <w:rtl w:val="0"/>
                            </w:rPr>
                            <w:t xml:space="preserve">MA_BUA_TIEC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29"/>
                </w:sdtPr>
                <w:sdtContent>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28"/>
                      </w:sdtPr>
                      <w:sdtContent>
                        <w:ins w:author="Nguyen Nhu Ngoc B2017210" w:id="50" w:date="2023-10-16T16:59:50Z">
                          <w:r w:rsidDel="00000000" w:rsidR="00000000" w:rsidRPr="00000000">
                            <w:rPr>
                              <w:rFonts w:ascii="Times New Roman" w:cs="Times New Roman" w:eastAsia="Times New Roman" w:hAnsi="Times New Roman"/>
                              <w:rtl w:val="0"/>
                            </w:rPr>
                            <w:t xml:space="preserve">THOI_GIAN_BAT_DAU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31"/>
                </w:sdtPr>
                <w:sdtContent>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30"/>
                      </w:sdtPr>
                      <w:sdtContent>
                        <w:ins w:author="Nguyen Nhu Ngoc B2017210" w:id="50" w:date="2023-10-16T16:59:50Z">
                          <w:r w:rsidDel="00000000" w:rsidR="00000000" w:rsidRPr="00000000">
                            <w:rPr>
                              <w:rFonts w:ascii="Times New Roman" w:cs="Times New Roman" w:eastAsia="Times New Roman" w:hAnsi="Times New Roman"/>
                              <w:rtl w:val="0"/>
                            </w:rPr>
                            <w:t xml:space="preserve">THOI_GIAN_KET_THUC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33"/>
                </w:sdtPr>
                <w:sdtContent>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32"/>
                      </w:sdtPr>
                      <w:sdtContent>
                        <w:ins w:author="Nguyen Nhu Ngoc B2017210" w:id="50" w:date="2023-10-16T16:59:50Z">
                          <w:r w:rsidDel="00000000" w:rsidR="00000000" w:rsidRPr="00000000">
                            <w:rPr>
                              <w:rFonts w:ascii="Times New Roman" w:cs="Times New Roman" w:eastAsia="Times New Roman" w:hAnsi="Times New Roman"/>
                              <w:rtl w:val="0"/>
                            </w:rPr>
                            <w:t xml:space="preserve">PHAN_TRAM</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35"/>
                </w:sdtPr>
                <w:sdtContent>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34"/>
                      </w:sdtPr>
                      <w:sdtContent>
                        <w:ins w:author="Nguyen Nhu Ngoc B2017210" w:id="50" w:date="2023-10-16T16:59:50Z">
                          <w:r w:rsidDel="00000000" w:rsidR="00000000" w:rsidRPr="00000000">
                            <w:rPr>
                              <w:rFonts w:ascii="Times New Roman" w:cs="Times New Roman" w:eastAsia="Times New Roman" w:hAnsi="Times New Roman"/>
                              <w:rtl w:val="0"/>
                            </w:rPr>
                            <w:t xml:space="preserve">HINH_THUC</w:t>
                          </w:r>
                        </w:ins>
                      </w:sdtContent>
                    </w:sdt>
                  </w:p>
                </w:sdtContent>
              </w:sdt>
            </w:tc>
          </w:tr>
        </w:sdtContent>
      </w:sdt>
      <w:sdt>
        <w:sdtPr>
          <w:tag w:val="goog_rdk_2336"/>
        </w:sdtPr>
        <w:sdtContent>
          <w:tr>
            <w:trPr>
              <w:cantSplit w:val="0"/>
              <w:trHeight w:val="485"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38"/>
                </w:sdtPr>
                <w:sdtContent>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37"/>
                      </w:sdtPr>
                      <w:sdtContent>
                        <w:ins w:author="Nguyen Nhu Ngoc B2017210" w:id="50" w:date="2023-10-16T16:59:50Z">
                          <w:r w:rsidDel="00000000" w:rsidR="00000000" w:rsidRPr="00000000">
                            <w:rPr>
                              <w:rFonts w:ascii="Times New Roman" w:cs="Times New Roman" w:eastAsia="Times New Roman" w:hAnsi="Times New Roman"/>
                              <w:rtl w:val="0"/>
                            </w:rPr>
                            <w:t xml:space="preserve">Kiểu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40"/>
                </w:sdtPr>
                <w:sdtContent>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39"/>
                      </w:sdtPr>
                      <w:sdtContent>
                        <w:ins w:author="Nguyen Nhu Ngoc B2017210" w:id="50" w:date="2023-10-16T16:59:50Z">
                          <w:r w:rsidDel="00000000" w:rsidR="00000000" w:rsidRPr="00000000">
                            <w:rPr>
                              <w:rFonts w:ascii="Times New Roman" w:cs="Times New Roman" w:eastAsia="Times New Roman" w:hAnsi="Times New Roman"/>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42"/>
                </w:sdtPr>
                <w:sdtContent>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41"/>
                      </w:sdtPr>
                      <w:sdtContent>
                        <w:ins w:author="Nguyen Nhu Ngoc B2017210" w:id="50" w:date="2023-10-16T16:59:50Z">
                          <w:r w:rsidDel="00000000" w:rsidR="00000000" w:rsidRPr="00000000">
                            <w:rPr>
                              <w:rFonts w:ascii="Times New Roman" w:cs="Times New Roman" w:eastAsia="Times New Roman" w:hAnsi="Times New Roman"/>
                              <w:rtl w:val="0"/>
                            </w:rPr>
                            <w:t xml:space="preserve">char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44"/>
                </w:sdtPr>
                <w:sdtContent>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43"/>
                      </w:sdtPr>
                      <w:sdtContent>
                        <w:ins w:author="Nguyen Nhu Ngoc B2017210" w:id="50" w:date="2023-10-16T16:59:50Z">
                          <w:r w:rsidDel="00000000" w:rsidR="00000000" w:rsidRPr="00000000">
                            <w:rPr>
                              <w:rFonts w:ascii="Times New Roman" w:cs="Times New Roman" w:eastAsia="Times New Roman" w:hAnsi="Times New Roman"/>
                              <w:rtl w:val="0"/>
                            </w:rPr>
                            <w:t xml:space="preserve">datetime</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46"/>
                </w:sdtPr>
                <w:sdtContent>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45"/>
                      </w:sdtPr>
                      <w:sdtContent>
                        <w:ins w:author="Nguyen Nhu Ngoc B2017210" w:id="50" w:date="2023-10-16T16:59:50Z">
                          <w:r w:rsidDel="00000000" w:rsidR="00000000" w:rsidRPr="00000000">
                            <w:rPr>
                              <w:rFonts w:ascii="Times New Roman" w:cs="Times New Roman" w:eastAsia="Times New Roman" w:hAnsi="Times New Roman"/>
                              <w:rtl w:val="0"/>
                            </w:rPr>
                            <w:t xml:space="preserve">datetime</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48"/>
                </w:sdtPr>
                <w:sdtContent>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47"/>
                      </w:sdtPr>
                      <w:sdtContent>
                        <w:ins w:author="Nguyen Nhu Ngoc B2017210" w:id="50" w:date="2023-10-16T16:59:50Z">
                          <w:r w:rsidDel="00000000" w:rsidR="00000000" w:rsidRPr="00000000">
                            <w:rPr>
                              <w:rFonts w:ascii="Times New Roman" w:cs="Times New Roman" w:eastAsia="Times New Roman" w:hAnsi="Times New Roman"/>
                              <w:rtl w:val="0"/>
                            </w:rPr>
                            <w:t xml:space="preserve">integer</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50"/>
                </w:sdtPr>
                <w:sdtContent>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49"/>
                      </w:sdtPr>
                      <w:sdtContent>
                        <w:ins w:author="Nguyen Nhu Ngoc B2017210" w:id="50" w:date="2023-10-16T16:59:50Z">
                          <w:r w:rsidDel="00000000" w:rsidR="00000000" w:rsidRPr="00000000">
                            <w:rPr>
                              <w:rFonts w:ascii="Times New Roman" w:cs="Times New Roman" w:eastAsia="Times New Roman" w:hAnsi="Times New Roman"/>
                              <w:rtl w:val="0"/>
                            </w:rPr>
                            <w:t xml:space="preserve">varchar</w:t>
                          </w:r>
                        </w:ins>
                      </w:sdtContent>
                    </w:sdt>
                  </w:p>
                </w:sdtContent>
              </w:sdt>
            </w:tc>
          </w:tr>
        </w:sdtContent>
      </w:sdt>
      <w:sdt>
        <w:sdtPr>
          <w:tag w:val="goog_rdk_2351"/>
        </w:sdtPr>
        <w:sdtContent>
          <w:tr>
            <w:trPr>
              <w:cantSplit w:val="0"/>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53"/>
                </w:sdtPr>
                <w:sdtContent>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52"/>
                      </w:sdtPr>
                      <w:sdtContent>
                        <w:ins w:author="Nguyen Nhu Ngoc B2017210" w:id="50" w:date="2023-10-16T16:59:50Z">
                          <w:r w:rsidDel="00000000" w:rsidR="00000000" w:rsidRPr="00000000">
                            <w:rPr>
                              <w:rFonts w:ascii="Times New Roman" w:cs="Times New Roman" w:eastAsia="Times New Roman" w:hAnsi="Times New Roman"/>
                              <w:rtl w:val="0"/>
                            </w:rPr>
                            <w:t xml:space="preserve">Kích thước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55"/>
                </w:sdtPr>
                <w:sdtContent>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54"/>
                      </w:sdtPr>
                      <w:sdtContent>
                        <w:ins w:author="Nguyen Nhu Ngoc B2017210" w:id="50" w:date="2023-10-16T16:59:50Z">
                          <w:r w:rsidDel="00000000" w:rsidR="00000000" w:rsidRPr="00000000">
                            <w:rPr>
                              <w:rFonts w:ascii="Times New Roman" w:cs="Times New Roman" w:eastAsia="Times New Roman" w:hAnsi="Times New Roman"/>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57"/>
                </w:sdtPr>
                <w:sdtContent>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56"/>
                      </w:sdtPr>
                      <w:sdtContent>
                        <w:ins w:author="Nguyen Nhu Ngoc B2017210" w:id="50" w:date="2023-10-16T16:59:50Z">
                          <w:r w:rsidDel="00000000" w:rsidR="00000000" w:rsidRPr="00000000">
                            <w:rPr>
                              <w:rFonts w:ascii="Times New Roman" w:cs="Times New Roman" w:eastAsia="Times New Roman" w:hAnsi="Times New Roman"/>
                              <w:rtl w:val="0"/>
                            </w:rPr>
                            <w:t xml:space="preserve">5</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59"/>
                </w:sdtPr>
                <w:sdtContent>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58"/>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61"/>
                </w:sdtPr>
                <w:sdtContent>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60"/>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63"/>
                </w:sdtPr>
                <w:sdtContent>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62"/>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65"/>
                </w:sdtPr>
                <w:sdtContent>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64"/>
                      </w:sdtPr>
                      <w:sdtContent>
                        <w:ins w:author="Nguyen Nhu Ngoc B2017210" w:id="50" w:date="2023-10-16T16:59:50Z">
                          <w:r w:rsidDel="00000000" w:rsidR="00000000" w:rsidRPr="00000000">
                            <w:rPr>
                              <w:rFonts w:ascii="Times New Roman" w:cs="Times New Roman" w:eastAsia="Times New Roman" w:hAnsi="Times New Roman"/>
                              <w:rtl w:val="0"/>
                            </w:rPr>
                            <w:t xml:space="preserve">25</w:t>
                          </w:r>
                        </w:ins>
                      </w:sdtContent>
                    </w:sdt>
                  </w:p>
                </w:sdtContent>
              </w:sdt>
            </w:tc>
          </w:tr>
        </w:sdtContent>
      </w:sdt>
      <w:sdt>
        <w:sdtPr>
          <w:tag w:val="goog_rdk_2366"/>
        </w:sdtPr>
        <w:sdtContent>
          <w:tr>
            <w:trPr>
              <w:cantSplit w:val="0"/>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68"/>
                </w:sdtPr>
                <w:sdtContent>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67"/>
                      </w:sdtPr>
                      <w:sdtContent>
                        <w:ins w:author="Nguyen Nhu Ngoc B2017210" w:id="50" w:date="2023-10-16T16:59:50Z">
                          <w:r w:rsidDel="00000000" w:rsidR="00000000" w:rsidRPr="00000000">
                            <w:rPr>
                              <w:rFonts w:ascii="Times New Roman" w:cs="Times New Roman" w:eastAsia="Times New Roman" w:hAnsi="Times New Roman"/>
                              <w:rtl w:val="0"/>
                            </w:rPr>
                            <w:t xml:space="preserve">Khóa chính</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70"/>
                </w:sdtPr>
                <w:sdtContent>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69"/>
                      </w:sdtPr>
                      <w:sdtContent>
                        <w:ins w:author="Nguyen Nhu Ngoc B2017210" w:id="50" w:date="2023-10-16T16:59:50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72"/>
                </w:sdtPr>
                <w:sdtContent>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71"/>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74"/>
                </w:sdtPr>
                <w:sdtContent>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73"/>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76"/>
                </w:sdtPr>
                <w:sdtContent>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75"/>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78"/>
                </w:sdtPr>
                <w:sdtContent>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77"/>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80"/>
                </w:sdtPr>
                <w:sdtContent>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79"/>
                      </w:sdtPr>
                      <w:sdtContent>
                        <w:ins w:author="Nguyen Nhu Ngoc B2017210" w:id="50" w:date="2023-10-16T16:59:50Z">
                          <w:r w:rsidDel="00000000" w:rsidR="00000000" w:rsidRPr="00000000">
                            <w:rPr>
                              <w:rtl w:val="0"/>
                            </w:rPr>
                          </w:r>
                        </w:ins>
                      </w:sdtContent>
                    </w:sdt>
                  </w:p>
                </w:sdtContent>
              </w:sdt>
            </w:tc>
          </w:tr>
        </w:sdtContent>
      </w:sdt>
      <w:sdt>
        <w:sdtPr>
          <w:tag w:val="goog_rdk_2381"/>
        </w:sdtPr>
        <w:sdtContent>
          <w:tr>
            <w:trPr>
              <w:cantSplit w:val="0"/>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83"/>
                </w:sdtPr>
                <w:sdtContent>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82"/>
                      </w:sdtPr>
                      <w:sdtContent>
                        <w:ins w:author="Nguyen Nhu Ngoc B2017210" w:id="50" w:date="2023-10-16T16:59:50Z">
                          <w:r w:rsidDel="00000000" w:rsidR="00000000" w:rsidRPr="00000000">
                            <w:rPr>
                              <w:rFonts w:ascii="Times New Roman" w:cs="Times New Roman" w:eastAsia="Times New Roman" w:hAnsi="Times New Roman"/>
                              <w:rtl w:val="0"/>
                            </w:rPr>
                            <w:t xml:space="preserve">Duy nhất</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85"/>
                </w:sdtPr>
                <w:sdtContent>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84"/>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87"/>
                </w:sdtPr>
                <w:sdtContent>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86"/>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89"/>
                </w:sdtPr>
                <w:sdtContent>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88"/>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91"/>
                </w:sdtPr>
                <w:sdtContent>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90"/>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93"/>
                </w:sdtPr>
                <w:sdtContent>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92"/>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95"/>
                </w:sdtPr>
                <w:sdtContent>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94"/>
                      </w:sdtPr>
                      <w:sdtContent>
                        <w:ins w:author="Nguyen Nhu Ngoc B2017210" w:id="50" w:date="2023-10-16T16:59:50Z">
                          <w:r w:rsidDel="00000000" w:rsidR="00000000" w:rsidRPr="00000000">
                            <w:rPr>
                              <w:rtl w:val="0"/>
                            </w:rPr>
                          </w:r>
                        </w:ins>
                      </w:sdtContent>
                    </w:sdt>
                  </w:p>
                </w:sdtContent>
              </w:sdt>
            </w:tc>
          </w:tr>
        </w:sdtContent>
      </w:sdt>
      <w:sdt>
        <w:sdtPr>
          <w:tag w:val="goog_rdk_2396"/>
        </w:sdtPr>
        <w:sdtContent>
          <w:tr>
            <w:trPr>
              <w:cantSplit w:val="0"/>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398"/>
                </w:sdtPr>
                <w:sdtContent>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97"/>
                      </w:sdtPr>
                      <w:sdtContent>
                        <w:ins w:author="Nguyen Nhu Ngoc B2017210" w:id="50" w:date="2023-10-16T16:59:50Z">
                          <w:r w:rsidDel="00000000" w:rsidR="00000000" w:rsidRPr="00000000">
                            <w:rPr>
                              <w:rFonts w:ascii="Times New Roman" w:cs="Times New Roman" w:eastAsia="Times New Roman" w:hAnsi="Times New Roman"/>
                              <w:rtl w:val="0"/>
                            </w:rPr>
                            <w:t xml:space="preserve">Not null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00"/>
                </w:sdtPr>
                <w:sdtContent>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399"/>
                      </w:sdtPr>
                      <w:sdtContent>
                        <w:ins w:author="Nguyen Nhu Ngoc B2017210" w:id="50" w:date="2023-10-16T16:59:50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02"/>
                </w:sdtPr>
                <w:sdtContent>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01"/>
                      </w:sdtPr>
                      <w:sdtContent>
                        <w:ins w:author="Nguyen Nhu Ngoc B2017210" w:id="50" w:date="2023-10-16T16:59:50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04"/>
                </w:sdtPr>
                <w:sdtContent>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03"/>
                      </w:sdtPr>
                      <w:sdtContent>
                        <w:ins w:author="Nguyen Nhu Ngoc B2017210" w:id="50" w:date="2023-10-16T16:59:50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06"/>
                </w:sdtPr>
                <w:sdtContent>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05"/>
                      </w:sdtPr>
                      <w:sdtContent>
                        <w:ins w:author="Nguyen Nhu Ngoc B2017210" w:id="50" w:date="2023-10-16T16:59:50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08"/>
                </w:sdtPr>
                <w:sdtContent>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07"/>
                      </w:sdtPr>
                      <w:sdtContent>
                        <w:ins w:author="Nguyen Nhu Ngoc B2017210" w:id="50" w:date="2023-10-16T16:59:50Z">
                          <w:r w:rsidDel="00000000" w:rsidR="00000000" w:rsidRPr="00000000">
                            <w:rPr>
                              <w:rFonts w:ascii="Times New Roman" w:cs="Times New Roman" w:eastAsia="Times New Roman" w:hAnsi="Times New Roman"/>
                              <w:rtl w:val="0"/>
                            </w:rPr>
                            <w:t xml:space="preserve">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10"/>
                </w:sdtPr>
                <w:sdtContent>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09"/>
                      </w:sdtPr>
                      <w:sdtContent>
                        <w:ins w:author="Nguyen Nhu Ngoc B2017210" w:id="50" w:date="2023-10-16T16:59:50Z">
                          <w:r w:rsidDel="00000000" w:rsidR="00000000" w:rsidRPr="00000000">
                            <w:rPr>
                              <w:rFonts w:ascii="Times New Roman" w:cs="Times New Roman" w:eastAsia="Times New Roman" w:hAnsi="Times New Roman"/>
                              <w:rtl w:val="0"/>
                            </w:rPr>
                            <w:t xml:space="preserve">X</w:t>
                          </w:r>
                        </w:ins>
                      </w:sdtContent>
                    </w:sdt>
                  </w:p>
                </w:sdtContent>
              </w:sdt>
            </w:tc>
          </w:tr>
        </w:sdtContent>
      </w:sdt>
      <w:sdt>
        <w:sdtPr>
          <w:tag w:val="goog_rdk_2411"/>
        </w:sdtPr>
        <w:sdtContent>
          <w:tr>
            <w:trPr>
              <w:cantSplit w:val="0"/>
              <w:trHeight w:val="500"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13"/>
                </w:sdtPr>
                <w:sdtContent>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12"/>
                      </w:sdtPr>
                      <w:sdtContent>
                        <w:ins w:author="Nguyen Nhu Ngoc B2017210" w:id="50" w:date="2023-10-16T16:59:50Z">
                          <w:r w:rsidDel="00000000" w:rsidR="00000000" w:rsidRPr="00000000">
                            <w:rPr>
                              <w:rFonts w:ascii="Times New Roman" w:cs="Times New Roman" w:eastAsia="Times New Roman" w:hAnsi="Times New Roman"/>
                              <w:rtl w:val="0"/>
                            </w:rPr>
                            <w:t xml:space="preserve">Min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15"/>
                </w:sdtPr>
                <w:sdtContent>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14"/>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17"/>
                </w:sdtPr>
                <w:sdtContent>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16"/>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19"/>
                </w:sdtPr>
                <w:sdtContent>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18"/>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21"/>
                </w:sdtPr>
                <w:sdtContent>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20"/>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23"/>
                </w:sdtPr>
                <w:sdtContent>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22"/>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25"/>
                </w:sdtPr>
                <w:sdtContent>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24"/>
                      </w:sdtPr>
                      <w:sdtContent>
                        <w:ins w:author="Nguyen Nhu Ngoc B2017210" w:id="50" w:date="2023-10-16T16:59:50Z">
                          <w:r w:rsidDel="00000000" w:rsidR="00000000" w:rsidRPr="00000000">
                            <w:rPr>
                              <w:rtl w:val="0"/>
                            </w:rPr>
                          </w:r>
                        </w:ins>
                      </w:sdtContent>
                    </w:sdt>
                  </w:p>
                </w:sdtContent>
              </w:sdt>
            </w:tc>
          </w:tr>
        </w:sdtContent>
      </w:sdt>
      <w:sdt>
        <w:sdtPr>
          <w:tag w:val="goog_rdk_2426"/>
        </w:sdtPr>
        <w:sdtContent>
          <w:tr>
            <w:trPr>
              <w:cantSplit w:val="0"/>
              <w:trHeight w:val="500"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28"/>
                </w:sdtPr>
                <w:sdtContent>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27"/>
                      </w:sdtPr>
                      <w:sdtContent>
                        <w:ins w:author="Nguyen Nhu Ngoc B2017210" w:id="50" w:date="2023-10-16T16:59:50Z">
                          <w:r w:rsidDel="00000000" w:rsidR="00000000" w:rsidRPr="00000000">
                            <w:rPr>
                              <w:rFonts w:ascii="Times New Roman" w:cs="Times New Roman" w:eastAsia="Times New Roman" w:hAnsi="Times New Roman"/>
                              <w:rtl w:val="0"/>
                            </w:rPr>
                            <w:t xml:space="preserve">Max</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30"/>
                </w:sdtPr>
                <w:sdtContent>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29"/>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32"/>
                </w:sdtPr>
                <w:sdtContent>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31"/>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34"/>
                </w:sdtPr>
                <w:sdtContent>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33"/>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36"/>
                </w:sdtPr>
                <w:sdtContent>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35"/>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38"/>
                </w:sdtPr>
                <w:sdtContent>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37"/>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40"/>
                </w:sdtPr>
                <w:sdtContent>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39"/>
                      </w:sdtPr>
                      <w:sdtContent>
                        <w:ins w:author="Nguyen Nhu Ngoc B2017210" w:id="50" w:date="2023-10-16T16:59:50Z">
                          <w:r w:rsidDel="00000000" w:rsidR="00000000" w:rsidRPr="00000000">
                            <w:rPr>
                              <w:rtl w:val="0"/>
                            </w:rPr>
                          </w:r>
                        </w:ins>
                      </w:sdtContent>
                    </w:sdt>
                  </w:p>
                </w:sdtContent>
              </w:sdt>
            </w:tc>
          </w:tr>
        </w:sdtContent>
      </w:sdt>
      <w:sdt>
        <w:sdtPr>
          <w:tag w:val="goog_rdk_2441"/>
        </w:sdtPr>
        <w:sdtContent>
          <w:tr>
            <w:trPr>
              <w:cantSplit w:val="0"/>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44"/>
                </w:sdtPr>
                <w:sdtContent>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42"/>
                      </w:sdtPr>
                      <w:sdtContent>
                        <w:ins w:author="Nguyen Nhu Ngoc B2017210" w:id="50" w:date="2023-10-16T16:59:50Z">
                          <w:r w:rsidDel="00000000" w:rsidR="00000000" w:rsidRPr="00000000">
                            <w:rPr>
                              <w:rFonts w:ascii="Times New Roman" w:cs="Times New Roman" w:eastAsia="Times New Roman" w:hAnsi="Times New Roman"/>
                              <w:rtl w:val="0"/>
                            </w:rPr>
                            <w:t xml:space="preserve">Giá trị </w:t>
                          </w:r>
                        </w:ins>
                        <w:sdt>
                          <w:sdtPr>
                            <w:tag w:val="goog_rdk_2443"/>
                          </w:sdtPr>
                          <w:sdtContent>
                            <w:ins w:author="Nguyen Nhu Ngoc B2017210" w:id="50" w:date="2023-10-16T16:59:50Z">
                              <w:r w:rsidDel="00000000" w:rsidR="00000000" w:rsidRPr="00000000">
                                <w:rPr>
                                  <w:rFonts w:ascii="Times New Roman" w:cs="Times New Roman" w:eastAsia="Times New Roman" w:hAnsi="Times New Roman"/>
                                  <w:rtl w:val="0"/>
                                  <w:rPrChange w:author="Nguyen Nhu Ngoc B2017210" w:id="12" w:date="2023-10-16T17:00:42Z">
                                    <w:rPr>
                                      <w:rFonts w:ascii="Times New Roman" w:cs="Times New Roman" w:eastAsia="Times New Roman" w:hAnsi="Times New Roman"/>
                                    </w:rPr>
                                  </w:rPrChange>
                                </w:rPr>
                                <w:t xml:space="preserve">măc</w:t>
                              </w:r>
                            </w:ins>
                          </w:sdtContent>
                        </w:sdt>
                        <w:ins w:author="Nguyen Nhu Ngoc B2017210" w:id="50" w:date="2023-10-16T16:59:50Z">
                          <w:r w:rsidDel="00000000" w:rsidR="00000000" w:rsidRPr="00000000">
                            <w:rPr>
                              <w:rFonts w:ascii="Times New Roman" w:cs="Times New Roman" w:eastAsia="Times New Roman" w:hAnsi="Times New Roman"/>
                              <w:rtl w:val="0"/>
                            </w:rPr>
                            <w:t xml:space="preserve"> nhiên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46"/>
                </w:sdtPr>
                <w:sdtContent>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45"/>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48"/>
                </w:sdtPr>
                <w:sdtContent>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47"/>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50"/>
                </w:sdtPr>
                <w:sdtContent>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49"/>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52"/>
                </w:sdtPr>
                <w:sdtContent>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51"/>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54"/>
                </w:sdtPr>
                <w:sdtContent>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53"/>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56"/>
                </w:sdtPr>
                <w:sdtContent>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55"/>
                      </w:sdtPr>
                      <w:sdtContent>
                        <w:ins w:author="Nguyen Nhu Ngoc B2017210" w:id="50" w:date="2023-10-16T16:59:50Z">
                          <w:r w:rsidDel="00000000" w:rsidR="00000000" w:rsidRPr="00000000">
                            <w:rPr>
                              <w:rtl w:val="0"/>
                            </w:rPr>
                          </w:r>
                        </w:ins>
                      </w:sdtContent>
                    </w:sdt>
                  </w:p>
                </w:sdtContent>
              </w:sdt>
            </w:tc>
          </w:tr>
        </w:sdtContent>
      </w:sdt>
      <w:sdt>
        <w:sdtPr>
          <w:tag w:val="goog_rdk_2457"/>
        </w:sdtPr>
        <w:sdtContent>
          <w:tr>
            <w:trPr>
              <w:cantSplit w:val="0"/>
              <w:trHeight w:val="146.8505859375"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59"/>
                </w:sdtPr>
                <w:sdtContent>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58"/>
                      </w:sdtPr>
                      <w:sdtContent>
                        <w:ins w:author="Nguyen Nhu Ngoc B2017210" w:id="50" w:date="2023-10-16T16:59:50Z">
                          <w:r w:rsidDel="00000000" w:rsidR="00000000" w:rsidRPr="00000000">
                            <w:rPr>
                              <w:rFonts w:ascii="Times New Roman" w:cs="Times New Roman" w:eastAsia="Times New Roman" w:hAnsi="Times New Roman"/>
                              <w:rtl w:val="0"/>
                            </w:rPr>
                            <w:t xml:space="preserve">Số chữ số thập phân</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61"/>
                </w:sdtPr>
                <w:sdtContent>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60"/>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63"/>
                </w:sdtPr>
                <w:sdtContent>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62"/>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65"/>
                </w:sdtPr>
                <w:sdtContent>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64"/>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67"/>
                </w:sdtPr>
                <w:sdtContent>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66"/>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69"/>
                </w:sdtPr>
                <w:sdtContent>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68"/>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71"/>
                </w:sdtPr>
                <w:sdtContent>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70"/>
                      </w:sdtPr>
                      <w:sdtContent>
                        <w:ins w:author="Nguyen Nhu Ngoc B2017210" w:id="50" w:date="2023-10-16T16:59:50Z">
                          <w:r w:rsidDel="00000000" w:rsidR="00000000" w:rsidRPr="00000000">
                            <w:rPr>
                              <w:rtl w:val="0"/>
                            </w:rPr>
                          </w:r>
                        </w:ins>
                      </w:sdtContent>
                    </w:sdt>
                  </w:p>
                </w:sdtContent>
              </w:sdt>
            </w:tc>
          </w:tr>
        </w:sdtContent>
      </w:sdt>
      <w:sdt>
        <w:sdtPr>
          <w:tag w:val="goog_rdk_2472"/>
        </w:sdtPr>
        <w:sdtContent>
          <w:tr>
            <w:trPr>
              <w:cantSplit w:val="0"/>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74"/>
                </w:sdtPr>
                <w:sdtContent>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73"/>
                      </w:sdtPr>
                      <w:sdtContent>
                        <w:ins w:author="Nguyen Nhu Ngoc B2017210" w:id="50" w:date="2023-10-16T16:59:50Z">
                          <w:r w:rsidDel="00000000" w:rsidR="00000000" w:rsidRPr="00000000">
                            <w:rPr>
                              <w:rFonts w:ascii="Times New Roman" w:cs="Times New Roman" w:eastAsia="Times New Roman" w:hAnsi="Times New Roman"/>
                              <w:rtl w:val="0"/>
                            </w:rPr>
                            <w:t xml:space="preserve">Miền giá trị</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76"/>
                </w:sdtPr>
                <w:sdtContent>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75"/>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78"/>
                </w:sdtPr>
                <w:sdtContent>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77"/>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80"/>
                </w:sdtPr>
                <w:sdtContent>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79"/>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82"/>
                </w:sdtPr>
                <w:sdtContent>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81"/>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84"/>
                </w:sdtPr>
                <w:sdtContent>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83"/>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86"/>
                </w:sdtPr>
                <w:sdtContent>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85"/>
                      </w:sdtPr>
                      <w:sdtContent>
                        <w:ins w:author="Nguyen Nhu Ngoc B2017210" w:id="50" w:date="2023-10-16T16:59:50Z">
                          <w:r w:rsidDel="00000000" w:rsidR="00000000" w:rsidRPr="00000000">
                            <w:rPr>
                              <w:rtl w:val="0"/>
                            </w:rPr>
                          </w:r>
                        </w:ins>
                      </w:sdtContent>
                    </w:sdt>
                  </w:p>
                </w:sdtContent>
              </w:sdt>
            </w:tc>
          </w:tr>
        </w:sdtContent>
      </w:sdt>
      <w:sdt>
        <w:sdtPr>
          <w:tag w:val="goog_rdk_2487"/>
        </w:sdtPr>
        <w:sdtContent>
          <w:tr>
            <w:trPr>
              <w:cantSplit w:val="0"/>
              <w:trHeight w:val="105"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89"/>
                </w:sdtPr>
                <w:sdtContent>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88"/>
                      </w:sdtPr>
                      <w:sdtContent>
                        <w:ins w:author="Nguyen Nhu Ngoc B2017210" w:id="50" w:date="2023-10-16T16:59:50Z">
                          <w:r w:rsidDel="00000000" w:rsidR="00000000" w:rsidRPr="00000000">
                            <w:rPr>
                              <w:rFonts w:ascii="Times New Roman" w:cs="Times New Roman" w:eastAsia="Times New Roman" w:hAnsi="Times New Roman"/>
                              <w:rtl w:val="0"/>
                            </w:rPr>
                            <w:t xml:space="preserve">Ràng buộc toàn vẹn luận lý</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91"/>
                </w:sdtPr>
                <w:sdtContent>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90"/>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93"/>
                </w:sdtPr>
                <w:sdtContent>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92"/>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95"/>
                </w:sdtPr>
                <w:sdtContent>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94"/>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97"/>
                </w:sdtPr>
                <w:sdtContent>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96"/>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499"/>
                </w:sdtPr>
                <w:sdtContent>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498"/>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01"/>
                </w:sdtPr>
                <w:sdtContent>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00"/>
                      </w:sdtPr>
                      <w:sdtContent>
                        <w:ins w:author="Nguyen Nhu Ngoc B2017210" w:id="50" w:date="2023-10-16T16:59:50Z">
                          <w:r w:rsidDel="00000000" w:rsidR="00000000" w:rsidRPr="00000000">
                            <w:rPr>
                              <w:rtl w:val="0"/>
                            </w:rPr>
                          </w:r>
                        </w:ins>
                      </w:sdtContent>
                    </w:sdt>
                  </w:p>
                </w:sdtContent>
              </w:sdt>
            </w:tc>
          </w:tr>
        </w:sdtContent>
      </w:sdt>
      <w:sdt>
        <w:sdtPr>
          <w:tag w:val="goog_rdk_2502"/>
        </w:sdtPr>
        <w:sdtContent>
          <w:tr>
            <w:trPr>
              <w:cantSplit w:val="0"/>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04"/>
                </w:sdtPr>
                <w:sdtContent>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03"/>
                      </w:sdtPr>
                      <w:sdtContent>
                        <w:ins w:author="Nguyen Nhu Ngoc B2017210" w:id="50" w:date="2023-10-16T16:59:50Z">
                          <w:r w:rsidDel="00000000" w:rsidR="00000000" w:rsidRPr="00000000">
                            <w:rPr>
                              <w:rFonts w:ascii="Times New Roman" w:cs="Times New Roman" w:eastAsia="Times New Roman" w:hAnsi="Times New Roman"/>
                              <w:rtl w:val="0"/>
                            </w:rPr>
                            <w:t xml:space="preserve">Khóa ngoại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06"/>
                </w:sdtPr>
                <w:sdtContent>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05"/>
                      </w:sdtPr>
                      <w:sdtContent>
                        <w:ins w:author="Nguyen Nhu Ngoc B2017210" w:id="50" w:date="2023-10-16T16:59:50Z">
                          <w:r w:rsidDel="00000000" w:rsidR="00000000" w:rsidRPr="00000000">
                            <w:rPr>
                              <w:rFonts w:ascii="Times New Roman" w:cs="Times New Roman" w:eastAsia="Times New Roman" w:hAnsi="Times New Roman"/>
                              <w:rtl w:val="0"/>
                            </w:rPr>
                            <w:t xml:space="preserve">KHUYEN_MAI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08"/>
                </w:sdtPr>
                <w:sdtContent>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07"/>
                      </w:sdtPr>
                      <w:sdtContent>
                        <w:ins w:author="Nguyen Nhu Ngoc B2017210" w:id="50" w:date="2023-10-16T16:59:50Z">
                          <w:r w:rsidDel="00000000" w:rsidR="00000000" w:rsidRPr="00000000">
                            <w:rPr>
                              <w:rFonts w:ascii="Times New Roman" w:cs="Times New Roman" w:eastAsia="Times New Roman" w:hAnsi="Times New Roman"/>
                              <w:rtl w:val="0"/>
                            </w:rPr>
                            <w:t xml:space="preserve">TIEC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10"/>
                </w:sdtPr>
                <w:sdtContent>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09"/>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12"/>
                </w:sdtPr>
                <w:sdtContent>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11"/>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14"/>
                </w:sdtPr>
                <w:sdtContent>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13"/>
                      </w:sdtPr>
                      <w:sdtConten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16"/>
                </w:sdtPr>
                <w:sdtContent>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15"/>
                      </w:sdtPr>
                      <w:sdtContent>
                        <w:ins w:author="Nguyen Nhu Ngoc B2017210" w:id="50" w:date="2023-10-16T16:59:50Z">
                          <w:r w:rsidDel="00000000" w:rsidR="00000000" w:rsidRPr="00000000">
                            <w:rPr>
                              <w:rtl w:val="0"/>
                            </w:rPr>
                          </w:r>
                        </w:ins>
                      </w:sdtContent>
                    </w:sdt>
                  </w:p>
                </w:sdtContent>
              </w:sdt>
            </w:tc>
          </w:tr>
        </w:sdtContent>
      </w:sdt>
      <w:sdt>
        <w:sdtPr>
          <w:tag w:val="goog_rdk_2517"/>
        </w:sdtPr>
        <w:sdtContent>
          <w:tr>
            <w:trPr>
              <w:cantSplit w:val="0"/>
              <w:trHeight w:val="755" w:hRule="atLeast"/>
              <w:tblHeader w:val="0"/>
              <w:ins w:author="Nguyen Nhu Ngoc B2017210" w:id="50" w:date="2023-10-16T16:59:5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19"/>
                </w:sdtPr>
                <w:sdtContent>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18"/>
                      </w:sdtPr>
                      <w:sdtContent>
                        <w:ins w:author="Nguyen Nhu Ngoc B2017210" w:id="50" w:date="2023-10-16T16:59:50Z">
                          <w:r w:rsidDel="00000000" w:rsidR="00000000" w:rsidRPr="00000000">
                            <w:rPr>
                              <w:rFonts w:ascii="Times New Roman" w:cs="Times New Roman" w:eastAsia="Times New Roman" w:hAnsi="Times New Roman"/>
                              <w:rtl w:val="0"/>
                            </w:rPr>
                            <w:t xml:space="preserve">Diễn giải</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22"/>
                </w:sdtPr>
                <w:sdtContent>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20"/>
                      </w:sdtPr>
                      <w:sdtContent>
                        <w:ins w:author="Nguyen Nhu Ngoc B2017210" w:id="50" w:date="2023-10-16T16:59:50Z"/>
                        <w:sdt>
                          <w:sdtPr>
                            <w:tag w:val="goog_rdk_2521"/>
                          </w:sdtPr>
                          <w:sdtContent>
                            <w:ins w:author="Nguyen Nhu Ngoc B2017210" w:id="50" w:date="2023-10-16T16:59:50Z">
                              <w:r w:rsidDel="00000000" w:rsidR="00000000" w:rsidRPr="00000000">
                                <w:rPr>
                                  <w:rFonts w:ascii="Times New Roman" w:cs="Times New Roman" w:eastAsia="Times New Roman" w:hAnsi="Times New Roman"/>
                                  <w:rtl w:val="0"/>
                                  <w:rPrChange w:author="Nguyen Nhu Ngoc B2017210" w:id="47" w:date="2023-10-16T17:02:53Z">
                                    <w:rPr>
                                      <w:rFonts w:ascii="Times New Roman" w:cs="Times New Roman" w:eastAsia="Times New Roman" w:hAnsi="Times New Roman"/>
                                    </w:rPr>
                                  </w:rPrChange>
                                </w:rPr>
                                <w:t xml:space="preserve">Mã_khuyến_mãi</w:t>
                              </w:r>
                            </w:ins>
                          </w:sdtContent>
                        </w:sd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25"/>
                </w:sdtPr>
                <w:sdtContent>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23"/>
                      </w:sdtPr>
                      <w:sdtContent>
                        <w:ins w:author="Nguyen Nhu Ngoc B2017210" w:id="50" w:date="2023-10-16T16:59:50Z"/>
                        <w:sdt>
                          <w:sdtPr>
                            <w:tag w:val="goog_rdk_2524"/>
                          </w:sdtPr>
                          <w:sdtContent>
                            <w:ins w:author="Nguyen Nhu Ngoc B2017210" w:id="50" w:date="2023-10-16T16:59:50Z">
                              <w:r w:rsidDel="00000000" w:rsidR="00000000" w:rsidRPr="00000000">
                                <w:rPr>
                                  <w:rFonts w:ascii="Times New Roman" w:cs="Times New Roman" w:eastAsia="Times New Roman" w:hAnsi="Times New Roman"/>
                                  <w:rtl w:val="0"/>
                                  <w:rPrChange w:author="Nguyen Nhu Ngoc B2017210" w:id="39" w:date="2023-10-16T17:15:17Z">
                                    <w:rPr>
                                      <w:rFonts w:ascii="Times New Roman" w:cs="Times New Roman" w:eastAsia="Times New Roman" w:hAnsi="Times New Roman"/>
                                    </w:rPr>
                                  </w:rPrChange>
                                </w:rPr>
                                <w:t xml:space="preserve">Mã_bữa_tiệc</w:t>
                              </w:r>
                            </w:ins>
                          </w:sdtContent>
                        </w:sdt>
                        <w:ins w:author="Nguyen Nhu Ngoc B2017210" w:id="50" w:date="2023-10-16T16:59:50Z">
                          <w:r w:rsidDel="00000000" w:rsidR="00000000" w:rsidRPr="00000000">
                            <w:rPr>
                              <w:rtl w:val="0"/>
                            </w:rPr>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27"/>
                </w:sdtPr>
                <w:sdtContent>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26"/>
                      </w:sdtPr>
                      <w:sdtContent>
                        <w:ins w:author="Nguyen Nhu Ngoc B2017210" w:id="50" w:date="2023-10-16T16:59:50Z">
                          <w:r w:rsidDel="00000000" w:rsidR="00000000" w:rsidRPr="00000000">
                            <w:rPr>
                              <w:rFonts w:ascii="Times New Roman" w:cs="Times New Roman" w:eastAsia="Times New Roman" w:hAnsi="Times New Roman"/>
                              <w:rtl w:val="0"/>
                            </w:rPr>
                            <w:t xml:space="preserve">Thời_gian_bắt_đầu</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29"/>
                </w:sdtPr>
                <w:sdtContent>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28"/>
                      </w:sdtPr>
                      <w:sdtContent>
                        <w:ins w:author="Nguyen Nhu Ngoc B2017210" w:id="50" w:date="2023-10-16T16:59:50Z">
                          <w:r w:rsidDel="00000000" w:rsidR="00000000" w:rsidRPr="00000000">
                            <w:rPr>
                              <w:rFonts w:ascii="Times New Roman" w:cs="Times New Roman" w:eastAsia="Times New Roman" w:hAnsi="Times New Roman"/>
                              <w:rtl w:val="0"/>
                            </w:rPr>
                            <w:t xml:space="preserve">Thời_gian_kết_thúc</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31"/>
                </w:sdtPr>
                <w:sdtContent>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30"/>
                      </w:sdtPr>
                      <w:sdtContent>
                        <w:ins w:author="Nguyen Nhu Ngoc B2017210" w:id="50" w:date="2023-10-16T16:59:50Z">
                          <w:r w:rsidDel="00000000" w:rsidR="00000000" w:rsidRPr="00000000">
                            <w:rPr>
                              <w:rFonts w:ascii="Times New Roman" w:cs="Times New Roman" w:eastAsia="Times New Roman" w:hAnsi="Times New Roman"/>
                              <w:rtl w:val="0"/>
                            </w:rPr>
                            <w:t xml:space="preserve">Phần_trăm</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533"/>
                </w:sdtPr>
                <w:sdtContent>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guyen Nhu Ngoc B2017210" w:id="50" w:date="2023-10-16T16:59:50Z"/>
                        <w:rFonts w:ascii="Times New Roman" w:cs="Times New Roman" w:eastAsia="Times New Roman" w:hAnsi="Times New Roman"/>
                      </w:rPr>
                    </w:pPr>
                    <w:sdt>
                      <w:sdtPr>
                        <w:tag w:val="goog_rdk_2532"/>
                      </w:sdtPr>
                      <w:sdtContent>
                        <w:ins w:author="Nguyen Nhu Ngoc B2017210" w:id="50" w:date="2023-10-16T16:59:50Z">
                          <w:r w:rsidDel="00000000" w:rsidR="00000000" w:rsidRPr="00000000">
                            <w:rPr>
                              <w:rFonts w:ascii="Times New Roman" w:cs="Times New Roman" w:eastAsia="Times New Roman" w:hAnsi="Times New Roman"/>
                              <w:rtl w:val="0"/>
                            </w:rPr>
                            <w:t xml:space="preserve">Hình_thức</w:t>
                          </w:r>
                        </w:ins>
                      </w:sdtContent>
                    </w:sdt>
                  </w:p>
                </w:sdtContent>
              </w:sdt>
            </w:tc>
          </w:tr>
        </w:sdtContent>
      </w:sdt>
    </w:tbl>
    <w:p w:rsidR="00000000" w:rsidDel="00000000" w:rsidP="00000000" w:rsidRDefault="00000000" w:rsidRPr="00000000" w14:paraId="000009F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5">
      <w:pPr>
        <w:pStyle w:val="Heading2"/>
        <w:numPr>
          <w:ilvl w:val="1"/>
          <w:numId w:val="12"/>
        </w:numPr>
        <w:ind w:left="450" w:hanging="450"/>
        <w:rPr/>
      </w:pPr>
      <w:bookmarkStart w:colFirst="0" w:colLast="0" w:name="_heading=h.1y810tw" w:id="23"/>
      <w:bookmarkEnd w:id="23"/>
      <w:r w:rsidDel="00000000" w:rsidR="00000000" w:rsidRPr="00000000">
        <w:rPr>
          <w:rtl w:val="0"/>
        </w:rPr>
        <w:t xml:space="preserve">Bảng mô tả phương thức </w:t>
      </w:r>
    </w:p>
    <w:p w:rsidR="00000000" w:rsidDel="00000000" w:rsidP="00000000" w:rsidRDefault="00000000" w:rsidRPr="00000000" w14:paraId="000009F6">
      <w:pPr>
        <w:pStyle w:val="Heading3"/>
        <w:numPr>
          <w:ilvl w:val="2"/>
          <w:numId w:val="12"/>
        </w:numPr>
        <w:ind w:left="720" w:hanging="720"/>
        <w:rPr/>
      </w:pPr>
      <w:bookmarkStart w:colFirst="0" w:colLast="0" w:name="_heading=h.4i7ojhp" w:id="24"/>
      <w:bookmarkEnd w:id="24"/>
      <w:r w:rsidDel="00000000" w:rsidR="00000000" w:rsidRPr="00000000">
        <w:rPr>
          <w:rtl w:val="0"/>
        </w:rPr>
        <w:t xml:space="preserve">Bảng mô tả phương thức của class……</w:t>
      </w:r>
    </w:p>
    <w:p w:rsidR="00000000" w:rsidDel="00000000" w:rsidP="00000000" w:rsidRDefault="00000000" w:rsidRPr="00000000" w14:paraId="000009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A">
      <w:pPr>
        <w:pStyle w:val="Heading3"/>
        <w:numPr>
          <w:ilvl w:val="2"/>
          <w:numId w:val="12"/>
        </w:numPr>
        <w:ind w:left="720" w:hanging="720"/>
        <w:rPr/>
      </w:pPr>
      <w:bookmarkStart w:colFirst="0" w:colLast="0" w:name="_heading=h.2xcytpi" w:id="25"/>
      <w:bookmarkEnd w:id="25"/>
      <w:r w:rsidDel="00000000" w:rsidR="00000000" w:rsidRPr="00000000">
        <w:rPr>
          <w:rtl w:val="0"/>
        </w:rPr>
        <w:t xml:space="preserve">Bảng mô tả phương thức của class……</w:t>
      </w:r>
    </w:p>
    <w:p w:rsidR="00000000" w:rsidDel="00000000" w:rsidP="00000000" w:rsidRDefault="00000000" w:rsidRPr="00000000" w14:paraId="000009FB">
      <w:pPr>
        <w:ind w:left="720" w:firstLine="0"/>
        <w:rPr/>
      </w:pPr>
      <w:r w:rsidDel="00000000" w:rsidR="00000000" w:rsidRPr="00000000">
        <w:rPr>
          <w:rtl w:val="0"/>
        </w:rPr>
      </w:r>
    </w:p>
    <w:p w:rsidR="00000000" w:rsidDel="00000000" w:rsidP="00000000" w:rsidRDefault="00000000" w:rsidRPr="00000000" w14:paraId="000009FC">
      <w:pPr>
        <w:pStyle w:val="Heading3"/>
        <w:numPr>
          <w:ilvl w:val="2"/>
          <w:numId w:val="12"/>
        </w:numPr>
        <w:ind w:left="720"/>
      </w:pPr>
      <w:bookmarkStart w:colFirst="0" w:colLast="0" w:name="_heading=h.k49ume93u6ym" w:id="26"/>
      <w:bookmarkEnd w:id="26"/>
      <w:r w:rsidDel="00000000" w:rsidR="00000000" w:rsidRPr="00000000">
        <w:rPr>
          <w:rtl w:val="0"/>
        </w:rPr>
        <w:t xml:space="preserve">Bảng mô tả phương thức của class </w:t>
      </w:r>
      <w:r w:rsidDel="00000000" w:rsidR="00000000" w:rsidRPr="00000000">
        <w:rPr>
          <w:i w:val="0"/>
          <w:rtl w:val="0"/>
        </w:rPr>
        <w:t xml:space="preserve">KHUYEN_MAI</w:t>
      </w:r>
    </w:p>
    <w:p w:rsidR="00000000" w:rsidDel="00000000" w:rsidP="00000000" w:rsidRDefault="00000000" w:rsidRPr="00000000" w14:paraId="000009FD">
      <w:pPr>
        <w:ind w:left="720" w:firstLine="0"/>
        <w:rPr/>
      </w:pPr>
      <w:r w:rsidDel="00000000" w:rsidR="00000000" w:rsidRPr="00000000">
        <w:rPr>
          <w:rtl w:val="0"/>
        </w:rPr>
      </w:r>
    </w:p>
    <w:tbl>
      <w:tblPr>
        <w:tblStyle w:val="Table32"/>
        <w:tblW w:w="10798.51181102362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4.01934615768"/>
        <w:gridCol w:w="2159.702362204725"/>
        <w:gridCol w:w="943.1611581780129"/>
        <w:gridCol w:w="779.1331306687932"/>
        <w:gridCol w:w="902.154151300708"/>
        <w:gridCol w:w="861.147144423403"/>
        <w:gridCol w:w="1817.977304893851"/>
        <w:gridCol w:w="1271.2172131964521"/>
        <w:tblGridChange w:id="0">
          <w:tblGrid>
            <w:gridCol w:w="2064.01934615768"/>
            <w:gridCol w:w="2159.702362204725"/>
            <w:gridCol w:w="943.1611581780129"/>
            <w:gridCol w:w="779.1331306687932"/>
            <w:gridCol w:w="902.154151300708"/>
            <w:gridCol w:w="861.147144423403"/>
            <w:gridCol w:w="1817.977304893851"/>
            <w:gridCol w:w="1271.2172131964521"/>
          </w:tblGrid>
        </w:tblGridChange>
      </w:tblGrid>
      <w:tr>
        <w:trPr>
          <w:cantSplit w:val="0"/>
          <w:trHeight w:val="1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9FE">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p w:rsidR="00000000" w:rsidDel="00000000" w:rsidP="00000000" w:rsidRDefault="00000000" w:rsidRPr="00000000" w14:paraId="000009FF">
            <w:pPr>
              <w:spacing w:after="0" w:line="276" w:lineRule="auto"/>
              <w:ind w:left="3460" w:hanging="18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11</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0">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phương thức</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phương thức lớp</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tham số</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3">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tham số</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4">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nghĩa tham số</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5">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trả về</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6">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Diễn giải kết quả phương thức</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7">
            <w:pPr>
              <w:spacing w:after="240" w:before="240" w:lineRule="auto"/>
              <w:ind w:left="3460" w:hanging="180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08">
            <w:pPr>
              <w:spacing w:after="240" w:before="24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9">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KHUYEN_MAI</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A">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B">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C">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D">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E">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0F">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khuyến mãi</w:t>
            </w:r>
          </w:p>
        </w:tc>
      </w:tr>
      <w:tr>
        <w:trPr>
          <w:cantSplit w:val="0"/>
          <w:trHeight w:val="840" w:hRule="atLeast"/>
          <w:tblHeader w:val="0"/>
        </w:trPr>
        <w:tc>
          <w:tcPr>
            <w:vMerge w:val="restart"/>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0">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1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2">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KHUYEN_MAI</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m_km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khuyến mãi</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18">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khuyến mãi</w:t>
            </w:r>
          </w:p>
          <w:p w:rsidR="00000000" w:rsidDel="00000000" w:rsidP="00000000" w:rsidRDefault="00000000" w:rsidRPr="00000000" w14:paraId="00000A19">
            <w:pPr>
              <w:spacing w:after="240" w:before="240" w:lineRule="auto"/>
              <w:ind w:lef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8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1A">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1B">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1C">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1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t_km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1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1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khuyến mãi</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20">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21">
            <w:pPr>
              <w:ind w:left="-140" w:firstLine="0"/>
              <w:rPr/>
            </w:pPr>
            <w:r w:rsidDel="00000000" w:rsidR="00000000" w:rsidRPr="00000000">
              <w:rPr>
                <w:rtl w:val="0"/>
              </w:rPr>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8">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khuyến 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A">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get_ma_khuyen_mai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2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mã khuyến 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get_ten_ khuyen_mai</w:t>
            </w:r>
          </w:p>
          <w:p w:rsidR="00000000" w:rsidDel="00000000" w:rsidP="00000000" w:rsidRDefault="00000000" w:rsidRPr="00000000" w14:paraId="00000A34">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8">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9">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A">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tên khuyến 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B">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3C">
            <w:pPr>
              <w:spacing w:after="240" w:before="240"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set_ma_ 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3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m_km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1">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khuyến mãi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2">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3">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mã khuyến 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4">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set_ten_ 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t_km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8">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9">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khuyến mãi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A">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B">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tên khuyến mãi</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C">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 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4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m_km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1">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khuyến mãi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2">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53">
            <w:pPr>
              <w:spacing w:after="240" w:befor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KHUYEN_MAI</w:t>
            </w:r>
          </w:p>
          <w:p w:rsidR="00000000" w:rsidDel="00000000" w:rsidP="00000000" w:rsidRDefault="00000000" w:rsidRPr="00000000" w14:paraId="00000A54">
            <w:pPr>
              <w:spacing w:after="240" w:before="240" w:lineRule="auto"/>
              <w:ind w:left="-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5">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khuyến mãi theo mã khuyếnmãi</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6">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tim_ 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8">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9">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t_km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A">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khuyến mãi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D">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khuyến mãi theo tên khuyếnmãi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E">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5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them_khuyen_mai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1">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2">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5">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khuyến 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6">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ap_dung_khuyen_mai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8">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9">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A">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D">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khuyến 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E">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6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Hien_khuyen_mai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7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71">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72">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7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7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75">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khuyến mãi</w:t>
            </w:r>
          </w:p>
        </w:tc>
      </w:tr>
    </w:tbl>
    <w:p w:rsidR="00000000" w:rsidDel="00000000" w:rsidP="00000000" w:rsidRDefault="00000000" w:rsidRPr="00000000" w14:paraId="00000A76">
      <w:pPr>
        <w:ind w:left="720" w:firstLine="0"/>
        <w:rPr/>
      </w:pPr>
      <w:r w:rsidDel="00000000" w:rsidR="00000000" w:rsidRPr="00000000">
        <w:rPr>
          <w:rtl w:val="0"/>
        </w:rPr>
      </w:r>
    </w:p>
    <w:p w:rsidR="00000000" w:rsidDel="00000000" w:rsidP="00000000" w:rsidRDefault="00000000" w:rsidRPr="00000000" w14:paraId="00000A77">
      <w:pPr>
        <w:pStyle w:val="Heading3"/>
        <w:numPr>
          <w:ilvl w:val="2"/>
          <w:numId w:val="12"/>
        </w:numPr>
        <w:ind w:left="720"/>
      </w:pPr>
      <w:bookmarkStart w:colFirst="0" w:colLast="0" w:name="_heading=h.ppqatxiqi3rl" w:id="27"/>
      <w:bookmarkEnd w:id="27"/>
      <w:r w:rsidDel="00000000" w:rsidR="00000000" w:rsidRPr="00000000">
        <w:rPr>
          <w:rtl w:val="0"/>
        </w:rPr>
        <w:t xml:space="preserve">Bảng mô tả phương thức của class </w:t>
      </w:r>
      <w:r w:rsidDel="00000000" w:rsidR="00000000" w:rsidRPr="00000000">
        <w:rPr>
          <w:i w:val="0"/>
          <w:rtl w:val="0"/>
        </w:rPr>
        <w:t xml:space="preserve">CHI_TIET_KHUYEN_MAI</w:t>
      </w:r>
    </w:p>
    <w:p w:rsidR="00000000" w:rsidDel="00000000" w:rsidP="00000000" w:rsidRDefault="00000000" w:rsidRPr="00000000" w14:paraId="00000A78">
      <w:pPr>
        <w:ind w:left="720" w:firstLine="0"/>
        <w:rPr/>
      </w:pPr>
      <w:r w:rsidDel="00000000" w:rsidR="00000000" w:rsidRPr="00000000">
        <w:rPr>
          <w:rtl w:val="0"/>
        </w:rPr>
      </w:r>
    </w:p>
    <w:tbl>
      <w:tblPr>
        <w:tblStyle w:val="Table33"/>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3150"/>
        <w:gridCol w:w="1035"/>
        <w:gridCol w:w="855"/>
        <w:gridCol w:w="1125"/>
        <w:gridCol w:w="945"/>
        <w:gridCol w:w="1125"/>
        <w:gridCol w:w="1275"/>
        <w:tblGridChange w:id="0">
          <w:tblGrid>
            <w:gridCol w:w="705"/>
            <w:gridCol w:w="3150"/>
            <w:gridCol w:w="1035"/>
            <w:gridCol w:w="855"/>
            <w:gridCol w:w="1125"/>
            <w:gridCol w:w="945"/>
            <w:gridCol w:w="1125"/>
            <w:gridCol w:w="1275"/>
          </w:tblGrid>
        </w:tblGridChange>
      </w:tblGrid>
      <w:tr>
        <w:trPr>
          <w:cantSplit w:val="0"/>
          <w:trHeight w:val="12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7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7A">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phương thức</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7B">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phương thức lớp</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7C">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tham số</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7D">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tham số</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7E">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nghĩa tham số</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7F">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trả về</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0">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Diễn giải kết quả phương thức</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2">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CHI_TIET_KHUYEN_MAI</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3">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4">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5">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6">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7">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8">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chi  tiết khuyến mãi</w:t>
            </w:r>
          </w:p>
        </w:tc>
      </w:tr>
      <w:tr>
        <w:trPr>
          <w:cantSplit w:val="0"/>
          <w:trHeight w:val="840" w:hRule="atLeast"/>
          <w:tblHeader w:val="0"/>
        </w:trPr>
        <w:tc>
          <w:tcPr>
            <w:vMerge w:val="restart"/>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A">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CHI_TIET_KHUYEN_MAI</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m_km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khuyến mãi</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8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restart"/>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A90">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chi  tiết khuyến mãi</w:t>
            </w:r>
          </w:p>
        </w:tc>
      </w:tr>
      <w:tr>
        <w:trPr>
          <w:cantSplit w:val="0"/>
          <w:trHeight w:val="60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1">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2">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3">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9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9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9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tiệc</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7">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8">
            <w:pPr>
              <w:ind w:left="-140" w:firstLine="0"/>
              <w:rPr/>
            </w:pPr>
            <w:r w:rsidDel="00000000" w:rsidR="00000000" w:rsidRPr="00000000">
              <w:rPr>
                <w:rtl w:val="0"/>
              </w:rPr>
            </w:r>
          </w:p>
        </w:tc>
      </w:tr>
      <w:tr>
        <w:trPr>
          <w:cantSplit w:val="0"/>
          <w:trHeight w:val="8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9">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A">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B">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9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tg_bd</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9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9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bắt đầu</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9F">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0">
            <w:pPr>
              <w:ind w:left="-140" w:firstLine="0"/>
              <w:rPr/>
            </w:pPr>
            <w:r w:rsidDel="00000000" w:rsidR="00000000" w:rsidRPr="00000000">
              <w:rPr>
                <w:rtl w:val="0"/>
              </w:rPr>
            </w:r>
          </w:p>
        </w:tc>
      </w:tr>
      <w:tr>
        <w:trPr>
          <w:cantSplit w:val="0"/>
          <w:trHeight w:val="11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1">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2">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3">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A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tg_kt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A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A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kết thúc</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7">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8">
            <w:pPr>
              <w:ind w:left="-140" w:firstLine="0"/>
              <w:rPr/>
            </w:pP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9">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A">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B">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A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A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A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trăm</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F">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B0">
            <w:pPr>
              <w:ind w:left="-140" w:firstLine="0"/>
              <w:rPr/>
            </w:pPr>
            <w:r w:rsidDel="00000000" w:rsidR="00000000" w:rsidRPr="00000000">
              <w:rPr>
                <w:rtl w:val="0"/>
              </w:rPr>
            </w:r>
          </w:p>
        </w:tc>
      </w:tr>
      <w:tr>
        <w:trPr>
          <w:cantSplit w:val="0"/>
          <w:trHeight w:val="60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B1">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B2">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B3">
            <w:pPr>
              <w:ind w:lef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B7">
            <w:pPr>
              <w:ind w:left="-140" w:firstLine="0"/>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B8">
            <w:pPr>
              <w:ind w:left="-140" w:firstLine="0"/>
              <w:rPr/>
            </w:pPr>
            <w:r w:rsidDel="00000000" w:rsidR="00000000" w:rsidRPr="00000000">
              <w:rPr>
                <w:rtl w:val="0"/>
              </w:rPr>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A">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~CHI_TIET_KHUYEN_MAI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B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0">
            <w:pPr>
              <w:spacing w:after="0" w:before="240" w:line="276" w:lineRule="auto"/>
              <w:ind w:lef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chi tiết khuyến mãi</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2">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get_ma_khuyen_mai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8">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mã khuyến mãi</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A">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get_ma_tiec</w:t>
            </w:r>
          </w:p>
          <w:p w:rsidR="00000000" w:rsidDel="00000000" w:rsidP="00000000" w:rsidRDefault="00000000" w:rsidRPr="00000000" w14:paraId="00000AC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C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mã tiệc</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get_thoi_gian_bat_dau</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8">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thời gian bắt đầu</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A">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get_thoi_gian_ket_thuc</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D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thời gian kết thúc</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get_phan_tram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8">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phần trăm</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A">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get_hinh_thuc</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E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0">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hình thức</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set_thoi_gian_bat_dau</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tg_bd</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bắt đầu</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8">
            <w:pPr>
              <w:spacing w:after="0" w:before="240" w:line="276"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thời gian bắt đầu</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A">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set_thoi_gian_ket_thuc</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tg_kt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AF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kết thúc</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0">
            <w:pPr>
              <w:spacing w:after="0" w:before="240" w:line="276"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thời gian kết thúc</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set_phan_tram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trăm</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8">
            <w:pPr>
              <w:spacing w:after="0" w:before="240" w:line="276"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Sua phan tram</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A">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B">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set_hinh_thuc</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C">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D">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E">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0F">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0">
            <w:pPr>
              <w:spacing w:after="0" w:before="240" w:line="276"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1">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Sua hinh_thuc</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2">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3">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hien_chi_tiet_khuyen_mai</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4">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5">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6">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7">
            <w:pPr>
              <w:spacing w:after="0" w:before="240" w:line="276"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8">
            <w:pPr>
              <w:spacing w:after="0" w:before="240" w:line="276"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B19">
            <w:pPr>
              <w:spacing w:after="0" w:before="240" w:line="276" w:lineRule="auto"/>
              <w:ind w:lef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chi tiet khuyen mai</w:t>
            </w:r>
          </w:p>
        </w:tc>
      </w:tr>
    </w:tbl>
    <w:p w:rsidR="00000000" w:rsidDel="00000000" w:rsidP="00000000" w:rsidRDefault="00000000" w:rsidRPr="00000000" w14:paraId="00000B1A">
      <w:pPr>
        <w:ind w:left="720" w:firstLine="0"/>
        <w:rPr/>
      </w:pPr>
      <w:r w:rsidDel="00000000" w:rsidR="00000000" w:rsidRPr="00000000">
        <w:rPr>
          <w:rtl w:val="0"/>
        </w:rPr>
      </w:r>
    </w:p>
    <w:p w:rsidR="00000000" w:rsidDel="00000000" w:rsidP="00000000" w:rsidRDefault="00000000" w:rsidRPr="00000000" w14:paraId="00000B1B">
      <w:pPr>
        <w:spacing w:after="160" w:line="259" w:lineRule="auto"/>
        <w:rPr>
          <w:rFonts w:ascii="Times New Roman" w:cs="Times New Roman" w:eastAsia="Times New Roman" w:hAnsi="Times New Roman"/>
          <w:b w:val="1"/>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B1C">
      <w:pPr>
        <w:pStyle w:val="Heading1"/>
        <w:rPr/>
      </w:pPr>
      <w:r w:rsidDel="00000000" w:rsidR="00000000" w:rsidRPr="00000000">
        <w:rPr>
          <w:rtl w:val="0"/>
        </w:rPr>
      </w:r>
    </w:p>
    <w:p w:rsidR="00000000" w:rsidDel="00000000" w:rsidP="00000000" w:rsidRDefault="00000000" w:rsidRPr="00000000" w14:paraId="00000B1D">
      <w:pPr>
        <w:pStyle w:val="Heading1"/>
        <w:rPr/>
      </w:pPr>
      <w:bookmarkStart w:colFirst="0" w:colLast="0" w:name="_heading=h.1ci93xb" w:id="28"/>
      <w:bookmarkEnd w:id="28"/>
      <w:r w:rsidDel="00000000" w:rsidR="00000000" w:rsidRPr="00000000">
        <w:rPr>
          <w:rtl w:val="0"/>
        </w:rPr>
        <w:t xml:space="preserve">CHƯƠNG 4: SEQUENCE DIAGRAMS</w:t>
      </w:r>
    </w:p>
    <w:p w:rsidR="00000000" w:rsidDel="00000000" w:rsidP="00000000" w:rsidRDefault="00000000" w:rsidRPr="00000000" w14:paraId="00000B1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F">
      <w:pPr>
        <w:pStyle w:val="Heading2"/>
        <w:numPr>
          <w:ilvl w:val="1"/>
          <w:numId w:val="1"/>
        </w:numPr>
        <w:ind w:left="450" w:hanging="450"/>
        <w:rPr/>
      </w:pPr>
      <w:bookmarkStart w:colFirst="0" w:colLast="0" w:name="_heading=h.3whwml4" w:id="29"/>
      <w:bookmarkEnd w:id="29"/>
      <w:r w:rsidDel="00000000" w:rsidR="00000000" w:rsidRPr="00000000">
        <w:rPr>
          <w:rtl w:val="0"/>
        </w:rPr>
        <w:t xml:space="preserve">Sơ đồ tuần tự “Đăng nhập”</w:t>
      </w:r>
    </w:p>
    <w:p w:rsidR="00000000" w:rsidDel="00000000" w:rsidP="00000000" w:rsidRDefault="00000000" w:rsidRPr="00000000" w14:paraId="00000B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2">
      <w:pPr>
        <w:pStyle w:val="Heading2"/>
        <w:numPr>
          <w:ilvl w:val="1"/>
          <w:numId w:val="1"/>
        </w:numPr>
        <w:ind w:left="450" w:hanging="450"/>
        <w:rPr/>
      </w:pPr>
      <w:bookmarkStart w:colFirst="0" w:colLast="0" w:name="_heading=h.2bn6wsx" w:id="30"/>
      <w:bookmarkEnd w:id="30"/>
      <w:r w:rsidDel="00000000" w:rsidR="00000000" w:rsidRPr="00000000">
        <w:rPr>
          <w:rtl w:val="0"/>
        </w:rPr>
        <w:t xml:space="preserve">Sơ đồ tuần tự  ……</w:t>
      </w:r>
      <w:r w:rsidDel="00000000" w:rsidR="00000000" w:rsidRPr="00000000">
        <w:br w:type="page"/>
      </w:r>
      <w:r w:rsidDel="00000000" w:rsidR="00000000" w:rsidRPr="00000000">
        <w:rPr>
          <w:rtl w:val="0"/>
        </w:rPr>
      </w:r>
    </w:p>
    <w:p w:rsidR="00000000" w:rsidDel="00000000" w:rsidP="00000000" w:rsidRDefault="00000000" w:rsidRPr="00000000" w14:paraId="00000B23">
      <w:pPr>
        <w:pStyle w:val="Heading1"/>
        <w:rPr/>
      </w:pPr>
      <w:r w:rsidDel="00000000" w:rsidR="00000000" w:rsidRPr="00000000">
        <w:rPr>
          <w:rtl w:val="0"/>
        </w:rPr>
      </w:r>
    </w:p>
    <w:p w:rsidR="00000000" w:rsidDel="00000000" w:rsidP="00000000" w:rsidRDefault="00000000" w:rsidRPr="00000000" w14:paraId="00000B24">
      <w:pPr>
        <w:pStyle w:val="Heading1"/>
        <w:rPr/>
      </w:pPr>
      <w:r w:rsidDel="00000000" w:rsidR="00000000" w:rsidRPr="00000000">
        <w:rPr>
          <w:rtl w:val="0"/>
        </w:rPr>
      </w:r>
    </w:p>
    <w:p w:rsidR="00000000" w:rsidDel="00000000" w:rsidP="00000000" w:rsidRDefault="00000000" w:rsidRPr="00000000" w14:paraId="00000B25">
      <w:pPr>
        <w:pStyle w:val="Heading1"/>
        <w:rPr/>
      </w:pPr>
      <w:bookmarkStart w:colFirst="0" w:colLast="0" w:name="_heading=h.qsh70q" w:id="31"/>
      <w:bookmarkEnd w:id="31"/>
      <w:r w:rsidDel="00000000" w:rsidR="00000000" w:rsidRPr="00000000">
        <w:rPr>
          <w:rtl w:val="0"/>
        </w:rPr>
        <w:t xml:space="preserve">CHƯƠNG 5: KẾT LUẬN</w:t>
      </w:r>
    </w:p>
    <w:p w:rsidR="00000000" w:rsidDel="00000000" w:rsidP="00000000" w:rsidRDefault="00000000" w:rsidRPr="00000000" w14:paraId="00000B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B27">
      <w:pPr>
        <w:pStyle w:val="Heading2"/>
        <w:numPr>
          <w:ilvl w:val="1"/>
          <w:numId w:val="2"/>
        </w:numPr>
        <w:ind w:left="450" w:hanging="450"/>
        <w:rPr/>
      </w:pPr>
      <w:bookmarkStart w:colFirst="0" w:colLast="0" w:name="_heading=h.3as4poj" w:id="32"/>
      <w:bookmarkEnd w:id="32"/>
      <w:r w:rsidDel="00000000" w:rsidR="00000000" w:rsidRPr="00000000">
        <w:rPr>
          <w:rtl w:val="0"/>
        </w:rPr>
        <w:t xml:space="preserve">Kết quả đạt được </w:t>
      </w:r>
    </w:p>
    <w:p w:rsidR="00000000" w:rsidDel="00000000" w:rsidP="00000000" w:rsidRDefault="00000000" w:rsidRPr="00000000" w14:paraId="00000B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D">
      <w:pPr>
        <w:pStyle w:val="Heading2"/>
        <w:numPr>
          <w:ilvl w:val="1"/>
          <w:numId w:val="2"/>
        </w:numPr>
        <w:ind w:left="450" w:hanging="450"/>
        <w:rPr/>
      </w:pPr>
      <w:bookmarkStart w:colFirst="0" w:colLast="0" w:name="_heading=h.1pxezwc" w:id="33"/>
      <w:bookmarkEnd w:id="33"/>
      <w:r w:rsidDel="00000000" w:rsidR="00000000" w:rsidRPr="00000000">
        <w:rPr>
          <w:rtl w:val="0"/>
        </w:rPr>
        <w:t xml:space="preserve">Hướng phát triển</w:t>
      </w:r>
    </w:p>
    <w:p w:rsidR="00000000" w:rsidDel="00000000" w:rsidP="00000000" w:rsidRDefault="00000000" w:rsidRPr="00000000" w14:paraId="00000B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B2F">
      <w:pPr>
        <w:spacing w:after="0" w:lineRule="auto"/>
        <w:ind w:left="3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0">
      <w:pPr>
        <w:spacing w:after="0" w:lineRule="auto"/>
        <w:ind w:left="3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1">
      <w:pPr>
        <w:ind w:left="36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B32">
      <w:pPr>
        <w:spacing w:after="160" w:line="259" w:lineRule="auto"/>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6"/>
          <w:szCs w:val="36"/>
        </w:rPr>
      </w:pPr>
      <w:bookmarkStart w:colFirst="0" w:colLast="0" w:name="_heading=h.49x2ik5" w:id="34"/>
      <w:bookmarkEnd w:id="34"/>
      <w:r w:rsidDel="00000000" w:rsidR="00000000" w:rsidRPr="00000000">
        <w:rPr>
          <w:rFonts w:ascii="Times New Roman" w:cs="Times New Roman" w:eastAsia="Times New Roman" w:hAnsi="Times New Roman"/>
          <w:b w:val="1"/>
          <w:color w:val="000000"/>
          <w:sz w:val="36"/>
          <w:szCs w:val="36"/>
          <w:rtl w:val="0"/>
        </w:rPr>
        <w:t xml:space="preserve">TÀI LIỆU THAM KHẢO</w:t>
      </w:r>
    </w:p>
    <w:p w:rsidR="00000000" w:rsidDel="00000000" w:rsidP="00000000" w:rsidRDefault="00000000" w:rsidRPr="00000000" w14:paraId="00000B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B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B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p w:rsidR="00000000" w:rsidDel="00000000" w:rsidP="00000000" w:rsidRDefault="00000000" w:rsidRPr="00000000" w14:paraId="00000B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p w:rsidR="00000000" w:rsidDel="00000000" w:rsidP="00000000" w:rsidRDefault="00000000" w:rsidRPr="00000000" w14:paraId="00000B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p w:rsidR="00000000" w:rsidDel="00000000" w:rsidP="00000000" w:rsidRDefault="00000000" w:rsidRPr="00000000" w14:paraId="00000B39">
      <w:pPr>
        <w:spacing w:after="0" w:lineRule="auto"/>
        <w:ind w:left="3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A">
      <w:pPr>
        <w:spacing w:after="0" w:lineRule="auto"/>
        <w:ind w:left="36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3B">
      <w:pPr>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3C">
      <w:pPr>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3D">
      <w:pPr>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3E">
      <w:pPr>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3F">
      <w:pPr>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ab/>
        <w:tab/>
        <w:tab/>
      </w:r>
    </w:p>
    <w:p w:rsidR="00000000" w:rsidDel="00000000" w:rsidP="00000000" w:rsidRDefault="00000000" w:rsidRPr="00000000" w14:paraId="00000B41">
      <w:pPr>
        <w:rPr>
          <w:rFonts w:ascii="Times New Roman" w:cs="Times New Roman" w:eastAsia="Times New Roman" w:hAnsi="Times New Roman"/>
        </w:rPr>
      </w:pPr>
      <w:r w:rsidDel="00000000" w:rsidR="00000000" w:rsidRPr="00000000">
        <w:rPr>
          <w:rtl w:val="0"/>
        </w:rPr>
      </w:r>
    </w:p>
    <w:sectPr>
      <w:footerReference r:id="rId11" w:type="default"/>
      <w:pgSz w:h="16839" w:w="11907" w:orient="portrait"/>
      <w:pgMar w:bottom="180" w:top="360" w:left="720" w:right="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Symbol"/>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42">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6400800</wp:posOffset>
              </wp:positionH>
              <wp:positionV relativeFrom="paragraph">
                <wp:posOffset>9918700</wp:posOffset>
              </wp:positionV>
              <wp:extent cx="396875" cy="328930"/>
              <wp:effectExtent b="0" l="0" r="0" t="0"/>
              <wp:wrapNone/>
              <wp:docPr id="5" name=""/>
              <a:graphic>
                <a:graphicData uri="http://schemas.microsoft.com/office/word/2010/wordprocessingShape">
                  <wps:wsp>
                    <wps:cNvSpPr/>
                    <wps:cNvPr id="2" name="Shape 2"/>
                    <wps:spPr>
                      <a:xfrm>
                        <a:off x="5157088" y="3625060"/>
                        <a:ext cx="377825" cy="30988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f243e"/>
                              <w:sz w:val="26"/>
                              <w:vertAlign w:val="baseline"/>
                            </w:rPr>
                            <w:t xml:space="preserve"> PAGE  \* Arabic  \* MERGEFORMAT 8</w:t>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6400800</wp:posOffset>
              </wp:positionH>
              <wp:positionV relativeFrom="paragraph">
                <wp:posOffset>9918700</wp:posOffset>
              </wp:positionV>
              <wp:extent cx="396875" cy="32893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875" cy="328930"/>
                      </a:xfrm>
                      <a:prstGeom prst="rect"/>
                      <a:ln/>
                    </pic:spPr>
                  </pic:pic>
                </a:graphicData>
              </a:graphic>
            </wp:anchor>
          </w:drawing>
        </mc:Fallback>
      </mc:AlternateContent>
    </w:r>
  </w:p>
  <w:p w:rsidR="00000000" w:rsidDel="00000000" w:rsidP="00000000" w:rsidRDefault="00000000" w:rsidRPr="00000000" w14:paraId="00000B4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50" w:hanging="450"/>
      </w:pPr>
      <w:rPr>
        <w:sz w:val="30"/>
        <w:szCs w:val="30"/>
      </w:rPr>
    </w:lvl>
    <w:lvl w:ilvl="1">
      <w:start w:val="1"/>
      <w:numFmt w:val="decimal"/>
      <w:lvlText w:val="%1.%2"/>
      <w:lvlJc w:val="left"/>
      <w:pPr>
        <w:ind w:left="450" w:hanging="450"/>
      </w:pPr>
      <w:rPr>
        <w:b w:val="1"/>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30"/>
        <w:szCs w:val="30"/>
      </w:rPr>
    </w:lvl>
    <w:lvl w:ilvl="4">
      <w:start w:val="1"/>
      <w:numFmt w:val="decimal"/>
      <w:lvlText w:val="%1.%2.%3.%4.%5"/>
      <w:lvlJc w:val="left"/>
      <w:pPr>
        <w:ind w:left="1080" w:hanging="1080"/>
      </w:pPr>
      <w:rPr>
        <w:sz w:val="30"/>
        <w:szCs w:val="30"/>
      </w:rPr>
    </w:lvl>
    <w:lvl w:ilvl="5">
      <w:start w:val="1"/>
      <w:numFmt w:val="decimal"/>
      <w:lvlText w:val="%1.%2.%3.%4.%5.%6"/>
      <w:lvlJc w:val="left"/>
      <w:pPr>
        <w:ind w:left="1440" w:hanging="1440"/>
      </w:pPr>
      <w:rPr>
        <w:sz w:val="30"/>
        <w:szCs w:val="30"/>
      </w:rPr>
    </w:lvl>
    <w:lvl w:ilvl="6">
      <w:start w:val="1"/>
      <w:numFmt w:val="decimal"/>
      <w:lvlText w:val="%1.%2.%3.%4.%5.%6.%7"/>
      <w:lvlJc w:val="left"/>
      <w:pPr>
        <w:ind w:left="1440" w:hanging="1440"/>
      </w:pPr>
      <w:rPr>
        <w:sz w:val="30"/>
        <w:szCs w:val="30"/>
      </w:rPr>
    </w:lvl>
    <w:lvl w:ilvl="7">
      <w:start w:val="1"/>
      <w:numFmt w:val="decimal"/>
      <w:lvlText w:val="%1.%2.%3.%4.%5.%6.%7.%8"/>
      <w:lvlJc w:val="left"/>
      <w:pPr>
        <w:ind w:left="1800" w:hanging="1800"/>
      </w:pPr>
      <w:rPr>
        <w:sz w:val="30"/>
        <w:szCs w:val="30"/>
      </w:rPr>
    </w:lvl>
    <w:lvl w:ilvl="8">
      <w:start w:val="1"/>
      <w:numFmt w:val="decimal"/>
      <w:lvlText w:val="%1.%2.%3.%4.%5.%6.%7.%8.%9"/>
      <w:lvlJc w:val="left"/>
      <w:pPr>
        <w:ind w:left="2160" w:hanging="2160"/>
      </w:pPr>
      <w:rPr>
        <w:sz w:val="30"/>
        <w:szCs w:val="30"/>
      </w:rPr>
    </w:lvl>
  </w:abstractNum>
  <w:abstractNum w:abstractNumId="2">
    <w:lvl w:ilvl="0">
      <w:start w:val="6"/>
      <w:numFmt w:val="decimal"/>
      <w:lvlText w:val="%1"/>
      <w:lvlJc w:val="left"/>
      <w:pPr>
        <w:ind w:left="450" w:hanging="450"/>
      </w:pPr>
      <w:rPr>
        <w:sz w:val="30"/>
        <w:szCs w:val="30"/>
      </w:rPr>
    </w:lvl>
    <w:lvl w:ilvl="1">
      <w:start w:val="1"/>
      <w:numFmt w:val="decimal"/>
      <w:lvlText w:val="%1.%2"/>
      <w:lvlJc w:val="left"/>
      <w:pPr>
        <w:ind w:left="450" w:hanging="450"/>
      </w:pPr>
      <w:rPr>
        <w:b w:val="1"/>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30"/>
        <w:szCs w:val="30"/>
      </w:rPr>
    </w:lvl>
    <w:lvl w:ilvl="4">
      <w:start w:val="1"/>
      <w:numFmt w:val="decimal"/>
      <w:lvlText w:val="%1.%2.%3.%4.%5"/>
      <w:lvlJc w:val="left"/>
      <w:pPr>
        <w:ind w:left="1080" w:hanging="1080"/>
      </w:pPr>
      <w:rPr>
        <w:sz w:val="30"/>
        <w:szCs w:val="30"/>
      </w:rPr>
    </w:lvl>
    <w:lvl w:ilvl="5">
      <w:start w:val="1"/>
      <w:numFmt w:val="decimal"/>
      <w:lvlText w:val="%1.%2.%3.%4.%5.%6"/>
      <w:lvlJc w:val="left"/>
      <w:pPr>
        <w:ind w:left="1440" w:hanging="1440"/>
      </w:pPr>
      <w:rPr>
        <w:sz w:val="30"/>
        <w:szCs w:val="30"/>
      </w:rPr>
    </w:lvl>
    <w:lvl w:ilvl="6">
      <w:start w:val="1"/>
      <w:numFmt w:val="decimal"/>
      <w:lvlText w:val="%1.%2.%3.%4.%5.%6.%7"/>
      <w:lvlJc w:val="left"/>
      <w:pPr>
        <w:ind w:left="1440" w:hanging="1440"/>
      </w:pPr>
      <w:rPr>
        <w:sz w:val="30"/>
        <w:szCs w:val="30"/>
      </w:rPr>
    </w:lvl>
    <w:lvl w:ilvl="7">
      <w:start w:val="1"/>
      <w:numFmt w:val="decimal"/>
      <w:lvlText w:val="%1.%2.%3.%4.%5.%6.%7.%8"/>
      <w:lvlJc w:val="left"/>
      <w:pPr>
        <w:ind w:left="1800" w:hanging="1800"/>
      </w:pPr>
      <w:rPr>
        <w:sz w:val="30"/>
        <w:szCs w:val="30"/>
      </w:rPr>
    </w:lvl>
    <w:lvl w:ilvl="8">
      <w:start w:val="1"/>
      <w:numFmt w:val="decimal"/>
      <w:lvlText w:val="%1.%2.%3.%4.%5.%6.%7.%8.%9"/>
      <w:lvlJc w:val="left"/>
      <w:pPr>
        <w:ind w:left="2160" w:hanging="2160"/>
      </w:pPr>
      <w:rPr>
        <w:sz w:val="30"/>
        <w:szCs w:val="30"/>
      </w:rPr>
    </w:lvl>
  </w:abstractNum>
  <w:abstractNum w:abstractNumId="3">
    <w:lvl w:ilvl="0">
      <w:start w:val="1"/>
      <w:numFmt w:val="decimal"/>
      <w:lvlText w:val="%1."/>
      <w:lvlJc w:val="left"/>
      <w:pPr>
        <w:ind w:left="585" w:hanging="585"/>
      </w:pPr>
      <w:rPr/>
    </w:lvl>
    <w:lvl w:ilvl="1">
      <w:start w:val="3"/>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450" w:hanging="450"/>
      </w:pPr>
      <w:rPr>
        <w:sz w:val="30"/>
        <w:szCs w:val="30"/>
      </w:rPr>
    </w:lvl>
    <w:lvl w:ilvl="1">
      <w:start w:val="1"/>
      <w:numFmt w:val="decimal"/>
      <w:lvlText w:val="%1.%2"/>
      <w:lvlJc w:val="left"/>
      <w:pPr>
        <w:ind w:left="450" w:hanging="45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30"/>
        <w:szCs w:val="30"/>
      </w:rPr>
    </w:lvl>
    <w:lvl w:ilvl="4">
      <w:start w:val="1"/>
      <w:numFmt w:val="decimal"/>
      <w:lvlText w:val="%1.%2.%3.%4.%5"/>
      <w:lvlJc w:val="left"/>
      <w:pPr>
        <w:ind w:left="1080" w:hanging="1080"/>
      </w:pPr>
      <w:rPr>
        <w:sz w:val="30"/>
        <w:szCs w:val="30"/>
      </w:rPr>
    </w:lvl>
    <w:lvl w:ilvl="5">
      <w:start w:val="1"/>
      <w:numFmt w:val="decimal"/>
      <w:lvlText w:val="%1.%2.%3.%4.%5.%6"/>
      <w:lvlJc w:val="left"/>
      <w:pPr>
        <w:ind w:left="1440" w:hanging="1440"/>
      </w:pPr>
      <w:rPr>
        <w:sz w:val="30"/>
        <w:szCs w:val="30"/>
      </w:rPr>
    </w:lvl>
    <w:lvl w:ilvl="6">
      <w:start w:val="1"/>
      <w:numFmt w:val="decimal"/>
      <w:lvlText w:val="%1.%2.%3.%4.%5.%6.%7"/>
      <w:lvlJc w:val="left"/>
      <w:pPr>
        <w:ind w:left="1440" w:hanging="1440"/>
      </w:pPr>
      <w:rPr>
        <w:sz w:val="30"/>
        <w:szCs w:val="30"/>
      </w:rPr>
    </w:lvl>
    <w:lvl w:ilvl="7">
      <w:start w:val="1"/>
      <w:numFmt w:val="decimal"/>
      <w:lvlText w:val="%1.%2.%3.%4.%5.%6.%7.%8"/>
      <w:lvlJc w:val="left"/>
      <w:pPr>
        <w:ind w:left="1800" w:hanging="1800"/>
      </w:pPr>
      <w:rPr>
        <w:sz w:val="30"/>
        <w:szCs w:val="30"/>
      </w:rPr>
    </w:lvl>
    <w:lvl w:ilvl="8">
      <w:start w:val="1"/>
      <w:numFmt w:val="decimal"/>
      <w:lvlText w:val="%1.%2.%3.%4.%5.%6.%7.%8.%9"/>
      <w:lvlJc w:val="left"/>
      <w:pPr>
        <w:ind w:left="2160" w:hanging="2160"/>
      </w:pPr>
      <w:rPr>
        <w:sz w:val="30"/>
        <w:szCs w:val="30"/>
      </w:rPr>
    </w:lvl>
  </w:abstractNum>
  <w:abstractNum w:abstractNumId="11">
    <w:lvl w:ilvl="0">
      <w:start w:val="2"/>
      <w:numFmt w:val="decimal"/>
      <w:lvlText w:val="%1"/>
      <w:lvlJc w:val="left"/>
      <w:pPr>
        <w:ind w:left="450" w:hanging="450"/>
      </w:pPr>
      <w:rPr>
        <w:sz w:val="30"/>
        <w:szCs w:val="30"/>
      </w:rPr>
    </w:lvl>
    <w:lvl w:ilvl="1">
      <w:start w:val="1"/>
      <w:numFmt w:val="decimal"/>
      <w:lvlText w:val="%1.%2"/>
      <w:lvlJc w:val="left"/>
      <w:pPr>
        <w:ind w:left="450" w:hanging="45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30"/>
        <w:szCs w:val="30"/>
      </w:rPr>
    </w:lvl>
    <w:lvl w:ilvl="4">
      <w:start w:val="1"/>
      <w:numFmt w:val="decimal"/>
      <w:lvlText w:val="%1.%2.%3.%4.%5"/>
      <w:lvlJc w:val="left"/>
      <w:pPr>
        <w:ind w:left="1080" w:hanging="1080"/>
      </w:pPr>
      <w:rPr>
        <w:sz w:val="30"/>
        <w:szCs w:val="30"/>
      </w:rPr>
    </w:lvl>
    <w:lvl w:ilvl="5">
      <w:start w:val="1"/>
      <w:numFmt w:val="decimal"/>
      <w:lvlText w:val="%1.%2.%3.%4.%5.%6"/>
      <w:lvlJc w:val="left"/>
      <w:pPr>
        <w:ind w:left="1440" w:hanging="1440"/>
      </w:pPr>
      <w:rPr>
        <w:sz w:val="30"/>
        <w:szCs w:val="30"/>
      </w:rPr>
    </w:lvl>
    <w:lvl w:ilvl="6">
      <w:start w:val="1"/>
      <w:numFmt w:val="decimal"/>
      <w:lvlText w:val="%1.%2.%3.%4.%5.%6.%7"/>
      <w:lvlJc w:val="left"/>
      <w:pPr>
        <w:ind w:left="1440" w:hanging="1440"/>
      </w:pPr>
      <w:rPr>
        <w:sz w:val="30"/>
        <w:szCs w:val="30"/>
      </w:rPr>
    </w:lvl>
    <w:lvl w:ilvl="7">
      <w:start w:val="1"/>
      <w:numFmt w:val="decimal"/>
      <w:lvlText w:val="%1.%2.%3.%4.%5.%6.%7.%8"/>
      <w:lvlJc w:val="left"/>
      <w:pPr>
        <w:ind w:left="1800" w:hanging="1800"/>
      </w:pPr>
      <w:rPr>
        <w:sz w:val="30"/>
        <w:szCs w:val="30"/>
      </w:rPr>
    </w:lvl>
    <w:lvl w:ilvl="8">
      <w:start w:val="1"/>
      <w:numFmt w:val="decimal"/>
      <w:lvlText w:val="%1.%2.%3.%4.%5.%6.%7.%8.%9"/>
      <w:lvlJc w:val="left"/>
      <w:pPr>
        <w:ind w:left="2160" w:hanging="2160"/>
      </w:pPr>
      <w:rPr>
        <w:sz w:val="30"/>
        <w:szCs w:val="30"/>
      </w:rPr>
    </w:lvl>
  </w:abstractNum>
  <w:abstractNum w:abstractNumId="12">
    <w:lvl w:ilvl="0">
      <w:start w:val="3"/>
      <w:numFmt w:val="decimal"/>
      <w:lvlText w:val="%1"/>
      <w:lvlJc w:val="left"/>
      <w:pPr>
        <w:ind w:left="450" w:hanging="450"/>
      </w:pPr>
      <w:rPr>
        <w:sz w:val="30"/>
        <w:szCs w:val="30"/>
      </w:rPr>
    </w:lvl>
    <w:lvl w:ilvl="1">
      <w:start w:val="1"/>
      <w:numFmt w:val="decimal"/>
      <w:lvlText w:val="%1.%2"/>
      <w:lvlJc w:val="left"/>
      <w:pPr>
        <w:ind w:left="450" w:hanging="450"/>
      </w:pPr>
      <w:rPr>
        <w:sz w:val="28"/>
        <w:szCs w:val="28"/>
      </w:rPr>
    </w:lvl>
    <w:lvl w:ilvl="2">
      <w:start w:val="1"/>
      <w:numFmt w:val="decimal"/>
      <w:lvlText w:val="%1.%2.%3"/>
      <w:lvlJc w:val="left"/>
      <w:pPr>
        <w:ind w:left="720" w:hanging="720"/>
      </w:pPr>
      <w:rPr>
        <w:rFonts w:ascii="Times New Roman" w:cs="Times New Roman" w:eastAsia="Times New Roman" w:hAnsi="Times New Roman"/>
        <w:b w:val="1"/>
        <w:sz w:val="28"/>
        <w:szCs w:val="28"/>
      </w:rPr>
    </w:lvl>
    <w:lvl w:ilvl="3">
      <w:start w:val="1"/>
      <w:numFmt w:val="decimal"/>
      <w:lvlText w:val="%1.%2.%3.%4"/>
      <w:lvlJc w:val="left"/>
      <w:pPr>
        <w:ind w:left="1080" w:hanging="1080"/>
      </w:pPr>
      <w:rPr>
        <w:sz w:val="30"/>
        <w:szCs w:val="30"/>
      </w:rPr>
    </w:lvl>
    <w:lvl w:ilvl="4">
      <w:start w:val="1"/>
      <w:numFmt w:val="decimal"/>
      <w:lvlText w:val="%1.%2.%3.%4.%5"/>
      <w:lvlJc w:val="left"/>
      <w:pPr>
        <w:ind w:left="1080" w:hanging="1080"/>
      </w:pPr>
      <w:rPr>
        <w:sz w:val="30"/>
        <w:szCs w:val="30"/>
      </w:rPr>
    </w:lvl>
    <w:lvl w:ilvl="5">
      <w:start w:val="1"/>
      <w:numFmt w:val="decimal"/>
      <w:lvlText w:val="%1.%2.%3.%4.%5.%6"/>
      <w:lvlJc w:val="left"/>
      <w:pPr>
        <w:ind w:left="1440" w:hanging="1440"/>
      </w:pPr>
      <w:rPr>
        <w:sz w:val="30"/>
        <w:szCs w:val="30"/>
      </w:rPr>
    </w:lvl>
    <w:lvl w:ilvl="6">
      <w:start w:val="1"/>
      <w:numFmt w:val="decimal"/>
      <w:lvlText w:val="%1.%2.%3.%4.%5.%6.%7"/>
      <w:lvlJc w:val="left"/>
      <w:pPr>
        <w:ind w:left="1440" w:hanging="1440"/>
      </w:pPr>
      <w:rPr>
        <w:sz w:val="30"/>
        <w:szCs w:val="30"/>
      </w:rPr>
    </w:lvl>
    <w:lvl w:ilvl="7">
      <w:start w:val="1"/>
      <w:numFmt w:val="decimal"/>
      <w:lvlText w:val="%1.%2.%3.%4.%5.%6.%7.%8"/>
      <w:lvlJc w:val="left"/>
      <w:pPr>
        <w:ind w:left="1800" w:hanging="1800"/>
      </w:pPr>
      <w:rPr>
        <w:sz w:val="30"/>
        <w:szCs w:val="30"/>
      </w:rPr>
    </w:lvl>
    <w:lvl w:ilvl="8">
      <w:start w:val="1"/>
      <w:numFmt w:val="decimal"/>
      <w:lvlText w:val="%1.%2.%3.%4.%5.%6.%7.%8.%9"/>
      <w:lvlJc w:val="left"/>
      <w:pPr>
        <w:ind w:left="2160" w:hanging="2160"/>
      </w:pPr>
      <w:rPr>
        <w:sz w:val="30"/>
        <w:szCs w:val="3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i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360"/>
      <w:jc w:val="center"/>
      <w:outlineLvl w:val="0"/>
    </w:pPr>
    <w:rPr>
      <w:rFonts w:ascii="Times New Roman" w:cs="Times New Roman" w:eastAsia="Times New Roman" w:hAnsi="Times New Roman"/>
      <w:b w:val="1"/>
      <w:sz w:val="36"/>
      <w:szCs w:val="36"/>
    </w:rPr>
  </w:style>
  <w:style w:type="paragraph" w:styleId="Heading2">
    <w:name w:val="heading 2"/>
    <w:basedOn w:val="Normal"/>
    <w:next w:val="Normal"/>
    <w:uiPriority w:val="9"/>
    <w:unhideWhenUsed w:val="1"/>
    <w:qFormat w:val="1"/>
    <w:pPr>
      <w:keepNext w:val="1"/>
      <w:keepLines w:val="1"/>
      <w:spacing w:after="0" w:before="40"/>
      <w:outlineLvl w:val="1"/>
    </w:pPr>
    <w:rPr>
      <w:rFonts w:ascii="Times New Roman" w:cs="Times New Roman" w:eastAsia="Times New Roman" w:hAnsi="Times New Roman"/>
      <w:b w:val="1"/>
      <w:sz w:val="26"/>
      <w:szCs w:val="26"/>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imes New Roman" w:cs="Times New Roman" w:eastAsia="Times New Roman" w:hAnsi="Times New Roman"/>
      <w:b w:val="1"/>
      <w:i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eading3Char" w:customStyle="1">
    <w:name w:val="Heading 3 Char"/>
    <w:basedOn w:val="DefaultParagraphFont"/>
    <w:link w:val="Heading3"/>
    <w:uiPriority w:val="9"/>
    <w:rsid w:val="00FC6F1B"/>
    <w:rPr>
      <w:rFonts w:ascii="Times New Roman" w:cs="Times New Roman" w:eastAsia="Times New Roman" w:hAnsi="Times New Roman"/>
      <w:b w:val="1"/>
      <w:i w:val="1"/>
      <w:sz w:val="26"/>
      <w:szCs w:val="26"/>
    </w:rPr>
  </w:style>
  <w:style w:type="paragraph" w:styleId="ListParagraph">
    <w:name w:val="List Paragraph"/>
    <w:basedOn w:val="Normal"/>
    <w:uiPriority w:val="34"/>
    <w:qFormat w:val="1"/>
    <w:rsid w:val="00846A0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pVp+3EDfgAqonwAiAR7BKHBg==">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2023-10-01T12:25:00Z</dcterms:created>
</cp:coreProperties>
</file>